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F49" w:rsidRPr="00E275EC" w:rsidRDefault="007E4F49">
      <w:pPr>
        <w:pStyle w:val="line"/>
        <w:rPr>
          <w:rFonts w:cs="Arial"/>
        </w:rPr>
      </w:pPr>
    </w:p>
    <w:p w:rsidR="007E4F49" w:rsidRPr="00E275EC" w:rsidRDefault="007E4F49">
      <w:pPr>
        <w:pStyle w:val="a6"/>
        <w:rPr>
          <w:rFonts w:cs="Arial"/>
        </w:rPr>
      </w:pPr>
      <w:r w:rsidRPr="00E275EC">
        <w:rPr>
          <w:rFonts w:cs="Arial"/>
        </w:rPr>
        <w:t>Software Requirements Specification</w:t>
      </w:r>
    </w:p>
    <w:p w:rsidR="007E4F49" w:rsidRPr="00E275EC" w:rsidRDefault="007E4F49">
      <w:pPr>
        <w:pStyle w:val="a6"/>
        <w:spacing w:before="0" w:after="400"/>
        <w:rPr>
          <w:rFonts w:cs="Arial"/>
          <w:sz w:val="40"/>
        </w:rPr>
      </w:pPr>
      <w:r w:rsidRPr="00E275EC">
        <w:rPr>
          <w:rFonts w:cs="Arial"/>
          <w:sz w:val="40"/>
        </w:rPr>
        <w:t>for</w:t>
      </w:r>
    </w:p>
    <w:p w:rsidR="007E4F49" w:rsidRPr="00E275EC" w:rsidRDefault="00A55821">
      <w:pPr>
        <w:pStyle w:val="a6"/>
        <w:rPr>
          <w:rFonts w:cs="Arial"/>
        </w:rPr>
      </w:pPr>
      <w:r w:rsidRPr="00E275EC">
        <w:rPr>
          <w:rFonts w:cs="Arial"/>
        </w:rPr>
        <w:t>Brew Day</w:t>
      </w:r>
      <w:r w:rsidR="003C413F" w:rsidRPr="00E275EC">
        <w:rPr>
          <w:rFonts w:cs="Arial"/>
        </w:rPr>
        <w:t>!</w:t>
      </w:r>
    </w:p>
    <w:p w:rsidR="007E4F49" w:rsidRPr="00E275EC" w:rsidRDefault="007E4F49">
      <w:pPr>
        <w:pStyle w:val="ByLine"/>
        <w:rPr>
          <w:rFonts w:cs="Arial"/>
        </w:rPr>
      </w:pPr>
      <w:r w:rsidRPr="00E275EC">
        <w:rPr>
          <w:rFonts w:cs="Arial"/>
        </w:rPr>
        <w:t xml:space="preserve">Version </w:t>
      </w:r>
      <w:ins w:id="0" w:author="Luo Laurence" w:date="2019-03-12T20:34:00Z">
        <w:r w:rsidR="00BE7E0A">
          <w:rPr>
            <w:rFonts w:cs="Arial"/>
          </w:rPr>
          <w:t>2.0</w:t>
        </w:r>
      </w:ins>
      <w:bookmarkStart w:id="1" w:name="_GoBack"/>
      <w:bookmarkEnd w:id="1"/>
      <w:del w:id="2" w:author="Luo Laurence" w:date="2019-03-12T20:34:00Z">
        <w:r w:rsidRPr="00E275EC" w:rsidDel="00BE7E0A">
          <w:rPr>
            <w:rFonts w:cs="Arial"/>
          </w:rPr>
          <w:delText xml:space="preserve">1.0 </w:delText>
        </w:r>
      </w:del>
      <w:ins w:id="3" w:author="Luo Laurence" w:date="2019-03-12T20:34:00Z">
        <w:r w:rsidR="00BE7E0A" w:rsidRPr="00E275EC">
          <w:rPr>
            <w:rFonts w:cs="Arial"/>
          </w:rPr>
          <w:t xml:space="preserve"> </w:t>
        </w:r>
      </w:ins>
      <w:r w:rsidRPr="00E275EC">
        <w:rPr>
          <w:rFonts w:cs="Arial"/>
        </w:rPr>
        <w:t>approved</w:t>
      </w:r>
    </w:p>
    <w:p w:rsidR="007E4F49" w:rsidRPr="00E275EC" w:rsidRDefault="007E4F49">
      <w:pPr>
        <w:pStyle w:val="ByLine"/>
        <w:rPr>
          <w:rFonts w:cs="Arial"/>
        </w:rPr>
      </w:pPr>
      <w:r w:rsidRPr="00E275EC">
        <w:rPr>
          <w:rFonts w:cs="Arial"/>
        </w:rPr>
        <w:t xml:space="preserve">Prepared by </w:t>
      </w:r>
      <w:r w:rsidR="00A55821" w:rsidRPr="00E275EC">
        <w:rPr>
          <w:rFonts w:cs="Arial"/>
        </w:rPr>
        <w:t>ZHANG Zhiyi, LUO Zichen, WANG Yuan, LU Guangxing</w:t>
      </w:r>
    </w:p>
    <w:p w:rsidR="007E4F49" w:rsidRPr="00E275EC" w:rsidRDefault="00A55821">
      <w:pPr>
        <w:pStyle w:val="ByLine"/>
        <w:rPr>
          <w:rFonts w:cs="Arial"/>
        </w:rPr>
      </w:pPr>
      <w:r w:rsidRPr="00E275EC">
        <w:rPr>
          <w:rFonts w:cs="Arial"/>
        </w:rPr>
        <w:t>Cerf</w:t>
      </w:r>
    </w:p>
    <w:p w:rsidR="007E4F49" w:rsidRPr="00E275EC" w:rsidRDefault="00A55821">
      <w:pPr>
        <w:pStyle w:val="ByLine"/>
        <w:rPr>
          <w:rFonts w:cs="Arial"/>
        </w:rPr>
      </w:pPr>
      <w:r w:rsidRPr="00E275EC">
        <w:rPr>
          <w:rFonts w:cs="Arial"/>
        </w:rPr>
        <w:t>4 March 2019</w:t>
      </w:r>
    </w:p>
    <w:p w:rsidR="007E4F49" w:rsidRPr="00E275EC" w:rsidRDefault="007E4F49">
      <w:pPr>
        <w:pStyle w:val="ChangeHistoryTitle"/>
        <w:rPr>
          <w:rFonts w:cs="Arial"/>
          <w:sz w:val="32"/>
        </w:rPr>
        <w:sectPr w:rsidR="007E4F49" w:rsidRPr="00E275EC">
          <w:footerReference w:type="default" r:id="rId8"/>
          <w:pgSz w:w="12240" w:h="15840"/>
          <w:pgMar w:top="1440" w:right="1440" w:bottom="1440" w:left="1440" w:header="720" w:footer="720" w:gutter="0"/>
          <w:pgNumType w:fmt="lowerRoman" w:start="1"/>
          <w:cols w:space="720"/>
        </w:sectPr>
      </w:pPr>
    </w:p>
    <w:p w:rsidR="007E4F49" w:rsidRPr="00E275EC" w:rsidRDefault="007E4F49">
      <w:pPr>
        <w:pStyle w:val="TOCEntry"/>
        <w:rPr>
          <w:rFonts w:ascii="Arial" w:hAnsi="Arial" w:cs="Arial"/>
          <w:rPrChange w:id="4" w:author="Luo Laurence" w:date="2019-03-12T20:09:00Z">
            <w:rPr/>
          </w:rPrChange>
        </w:rPr>
      </w:pPr>
      <w:bookmarkStart w:id="5" w:name="_Toc344877432"/>
      <w:bookmarkStart w:id="6" w:name="_Toc344879822"/>
      <w:bookmarkStart w:id="7" w:name="_Toc346508722"/>
      <w:bookmarkStart w:id="8" w:name="_Toc346508952"/>
      <w:bookmarkStart w:id="9" w:name="_Toc346509227"/>
      <w:bookmarkStart w:id="10" w:name="_Toc3314972"/>
      <w:bookmarkEnd w:id="5"/>
      <w:bookmarkEnd w:id="6"/>
      <w:bookmarkEnd w:id="7"/>
      <w:bookmarkEnd w:id="8"/>
      <w:bookmarkEnd w:id="9"/>
      <w:r w:rsidRPr="00E275EC">
        <w:rPr>
          <w:rFonts w:ascii="Arial" w:hAnsi="Arial" w:cs="Arial"/>
          <w:rPrChange w:id="11" w:author="Luo Laurence" w:date="2019-03-12T20:09:00Z">
            <w:rPr/>
          </w:rPrChange>
        </w:rPr>
        <w:lastRenderedPageBreak/>
        <w:t>Table of Contents</w:t>
      </w:r>
      <w:bookmarkEnd w:id="10"/>
    </w:p>
    <w:p w:rsidR="00C95117" w:rsidRDefault="007E4F49">
      <w:pPr>
        <w:pStyle w:val="TOC1"/>
        <w:rPr>
          <w:ins w:id="12" w:author="Luo Laurence" w:date="2019-03-12T20:29:00Z"/>
          <w:rFonts w:asciiTheme="minorHAnsi" w:eastAsiaTheme="minorEastAsia" w:hAnsiTheme="minorHAnsi" w:cstheme="minorBidi"/>
          <w:b w:val="0"/>
          <w:noProof/>
          <w:sz w:val="22"/>
          <w:szCs w:val="22"/>
        </w:rPr>
      </w:pPr>
      <w:r w:rsidRPr="00E275EC">
        <w:rPr>
          <w:rFonts w:ascii="Arial" w:hAnsi="Arial" w:cs="Arial"/>
          <w:rPrChange w:id="13" w:author="Luo Laurence" w:date="2019-03-12T20:09:00Z">
            <w:rPr>
              <w:rFonts w:ascii="Times New Roman" w:hAnsi="Times New Roman"/>
            </w:rPr>
          </w:rPrChange>
        </w:rPr>
        <w:fldChar w:fldCharType="begin"/>
      </w:r>
      <w:r w:rsidRPr="00E275EC">
        <w:rPr>
          <w:rFonts w:ascii="Arial" w:hAnsi="Arial" w:cs="Arial"/>
          <w:rPrChange w:id="14" w:author="Luo Laurence" w:date="2019-03-12T20:09:00Z">
            <w:rPr>
              <w:rFonts w:ascii="Times New Roman" w:hAnsi="Times New Roman"/>
            </w:rPr>
          </w:rPrChange>
        </w:rPr>
        <w:instrText xml:space="preserve"> TOC \o "1-3" \t "TOCentry,1" </w:instrText>
      </w:r>
      <w:r w:rsidRPr="00E275EC">
        <w:rPr>
          <w:rFonts w:ascii="Arial" w:hAnsi="Arial" w:cs="Arial"/>
          <w:rPrChange w:id="15" w:author="Luo Laurence" w:date="2019-03-12T20:09:00Z">
            <w:rPr>
              <w:rFonts w:ascii="Times New Roman" w:hAnsi="Times New Roman"/>
              <w:b w:val="0"/>
            </w:rPr>
          </w:rPrChange>
        </w:rPr>
        <w:fldChar w:fldCharType="separate"/>
      </w:r>
      <w:ins w:id="16" w:author="Luo Laurence" w:date="2019-03-12T20:29:00Z">
        <w:r w:rsidR="00C95117" w:rsidRPr="00712743">
          <w:rPr>
            <w:rFonts w:ascii="Arial" w:hAnsi="Arial" w:cs="Arial"/>
            <w:noProof/>
          </w:rPr>
          <w:t>Table of Contents</w:t>
        </w:r>
        <w:r w:rsidR="00C95117">
          <w:rPr>
            <w:noProof/>
          </w:rPr>
          <w:tab/>
        </w:r>
        <w:r w:rsidR="00C95117">
          <w:rPr>
            <w:noProof/>
          </w:rPr>
          <w:fldChar w:fldCharType="begin"/>
        </w:r>
        <w:r w:rsidR="00C95117">
          <w:rPr>
            <w:noProof/>
          </w:rPr>
          <w:instrText xml:space="preserve"> PAGEREF _Toc3314972 \h </w:instrText>
        </w:r>
      </w:ins>
      <w:r w:rsidR="00C95117">
        <w:rPr>
          <w:noProof/>
        </w:rPr>
      </w:r>
      <w:r w:rsidR="00C95117">
        <w:rPr>
          <w:noProof/>
        </w:rPr>
        <w:fldChar w:fldCharType="separate"/>
      </w:r>
      <w:ins w:id="17" w:author="Luo Laurence" w:date="2019-03-12T20:29:00Z">
        <w:r w:rsidR="00C95117">
          <w:rPr>
            <w:noProof/>
          </w:rPr>
          <w:t>ii</w:t>
        </w:r>
        <w:r w:rsidR="00C95117">
          <w:rPr>
            <w:noProof/>
          </w:rPr>
          <w:fldChar w:fldCharType="end"/>
        </w:r>
      </w:ins>
    </w:p>
    <w:p w:rsidR="00C95117" w:rsidRDefault="00C95117">
      <w:pPr>
        <w:pStyle w:val="TOC1"/>
        <w:rPr>
          <w:ins w:id="18" w:author="Luo Laurence" w:date="2019-03-12T20:29:00Z"/>
          <w:rFonts w:asciiTheme="minorHAnsi" w:eastAsiaTheme="minorEastAsia" w:hAnsiTheme="minorHAnsi" w:cstheme="minorBidi"/>
          <w:b w:val="0"/>
          <w:noProof/>
          <w:sz w:val="22"/>
          <w:szCs w:val="22"/>
        </w:rPr>
      </w:pPr>
      <w:ins w:id="19" w:author="Luo Laurence" w:date="2019-03-12T20:29:00Z">
        <w:r w:rsidRPr="00712743">
          <w:rPr>
            <w:rFonts w:ascii="Arial" w:hAnsi="Arial" w:cs="Arial"/>
            <w:noProof/>
          </w:rPr>
          <w:t>Revision History</w:t>
        </w:r>
        <w:r>
          <w:rPr>
            <w:noProof/>
          </w:rPr>
          <w:tab/>
        </w:r>
        <w:r>
          <w:rPr>
            <w:noProof/>
          </w:rPr>
          <w:fldChar w:fldCharType="begin"/>
        </w:r>
        <w:r>
          <w:rPr>
            <w:noProof/>
          </w:rPr>
          <w:instrText xml:space="preserve"> PAGEREF _Toc3314973 \h </w:instrText>
        </w:r>
      </w:ins>
      <w:r>
        <w:rPr>
          <w:noProof/>
        </w:rPr>
      </w:r>
      <w:r>
        <w:rPr>
          <w:noProof/>
        </w:rPr>
        <w:fldChar w:fldCharType="separate"/>
      </w:r>
      <w:ins w:id="20" w:author="Luo Laurence" w:date="2019-03-12T20:29:00Z">
        <w:r>
          <w:rPr>
            <w:noProof/>
          </w:rPr>
          <w:t>ii</w:t>
        </w:r>
        <w:r>
          <w:rPr>
            <w:noProof/>
          </w:rPr>
          <w:fldChar w:fldCharType="end"/>
        </w:r>
      </w:ins>
    </w:p>
    <w:p w:rsidR="00C95117" w:rsidRDefault="00C95117">
      <w:pPr>
        <w:pStyle w:val="TOC1"/>
        <w:rPr>
          <w:ins w:id="21" w:author="Luo Laurence" w:date="2019-03-12T20:29:00Z"/>
          <w:rFonts w:asciiTheme="minorHAnsi" w:eastAsiaTheme="minorEastAsia" w:hAnsiTheme="minorHAnsi" w:cstheme="minorBidi"/>
          <w:b w:val="0"/>
          <w:noProof/>
          <w:sz w:val="22"/>
          <w:szCs w:val="22"/>
        </w:rPr>
      </w:pPr>
      <w:ins w:id="22" w:author="Luo Laurence" w:date="2019-03-12T20:29:00Z">
        <w:r w:rsidRPr="00712743">
          <w:rPr>
            <w:rFonts w:ascii="Arial" w:hAnsi="Arial" w:cs="Arial"/>
            <w:noProof/>
          </w:rPr>
          <w:t>1.</w:t>
        </w:r>
        <w:r>
          <w:rPr>
            <w:rFonts w:asciiTheme="minorHAnsi" w:eastAsiaTheme="minorEastAsia" w:hAnsiTheme="minorHAnsi" w:cstheme="minorBidi"/>
            <w:b w:val="0"/>
            <w:noProof/>
            <w:sz w:val="22"/>
            <w:szCs w:val="22"/>
          </w:rPr>
          <w:tab/>
        </w:r>
        <w:r w:rsidRPr="00712743">
          <w:rPr>
            <w:rFonts w:ascii="Arial" w:hAnsi="Arial" w:cs="Arial"/>
            <w:noProof/>
          </w:rPr>
          <w:t>Introduction (team work, everyone contributes every section)</w:t>
        </w:r>
        <w:r>
          <w:rPr>
            <w:noProof/>
          </w:rPr>
          <w:tab/>
        </w:r>
        <w:r>
          <w:rPr>
            <w:noProof/>
          </w:rPr>
          <w:fldChar w:fldCharType="begin"/>
        </w:r>
        <w:r>
          <w:rPr>
            <w:noProof/>
          </w:rPr>
          <w:instrText xml:space="preserve"> PAGEREF _Toc3314974 \h </w:instrText>
        </w:r>
      </w:ins>
      <w:r>
        <w:rPr>
          <w:noProof/>
        </w:rPr>
      </w:r>
      <w:r>
        <w:rPr>
          <w:noProof/>
        </w:rPr>
        <w:fldChar w:fldCharType="separate"/>
      </w:r>
      <w:ins w:id="23" w:author="Luo Laurence" w:date="2019-03-12T20:29:00Z">
        <w:r>
          <w:rPr>
            <w:noProof/>
          </w:rPr>
          <w:t>1</w:t>
        </w:r>
        <w:r>
          <w:rPr>
            <w:noProof/>
          </w:rPr>
          <w:fldChar w:fldCharType="end"/>
        </w:r>
      </w:ins>
    </w:p>
    <w:p w:rsidR="00C95117" w:rsidRDefault="00C95117">
      <w:pPr>
        <w:pStyle w:val="TOC2"/>
        <w:tabs>
          <w:tab w:val="left" w:pos="960"/>
        </w:tabs>
        <w:rPr>
          <w:ins w:id="24" w:author="Luo Laurence" w:date="2019-03-12T20:29:00Z"/>
          <w:rFonts w:asciiTheme="minorHAnsi" w:eastAsiaTheme="minorEastAsia" w:hAnsiTheme="minorHAnsi" w:cstheme="minorBidi"/>
          <w:noProof/>
          <w:szCs w:val="22"/>
          <w:lang w:eastAsia="zh-CN"/>
        </w:rPr>
      </w:pPr>
      <w:ins w:id="25" w:author="Luo Laurence" w:date="2019-03-12T20:29:00Z">
        <w:r w:rsidRPr="00712743">
          <w:rPr>
            <w:rFonts w:ascii="Arial" w:hAnsi="Arial" w:cs="Arial"/>
            <w:noProof/>
          </w:rPr>
          <w:t>1.1</w:t>
        </w:r>
        <w:r>
          <w:rPr>
            <w:rFonts w:asciiTheme="minorHAnsi" w:eastAsiaTheme="minorEastAsia" w:hAnsiTheme="minorHAnsi" w:cstheme="minorBidi"/>
            <w:noProof/>
            <w:szCs w:val="22"/>
            <w:lang w:eastAsia="zh-CN"/>
          </w:rPr>
          <w:tab/>
        </w:r>
        <w:r w:rsidRPr="00712743">
          <w:rPr>
            <w:rFonts w:ascii="Arial" w:hAnsi="Arial" w:cs="Arial"/>
            <w:noProof/>
          </w:rPr>
          <w:t>Purpose</w:t>
        </w:r>
        <w:r>
          <w:rPr>
            <w:noProof/>
          </w:rPr>
          <w:tab/>
        </w:r>
        <w:r>
          <w:rPr>
            <w:noProof/>
          </w:rPr>
          <w:fldChar w:fldCharType="begin"/>
        </w:r>
        <w:r>
          <w:rPr>
            <w:noProof/>
          </w:rPr>
          <w:instrText xml:space="preserve"> PAGEREF _Toc3314975 \h </w:instrText>
        </w:r>
      </w:ins>
      <w:r>
        <w:rPr>
          <w:noProof/>
        </w:rPr>
      </w:r>
      <w:r>
        <w:rPr>
          <w:noProof/>
        </w:rPr>
        <w:fldChar w:fldCharType="separate"/>
      </w:r>
      <w:ins w:id="26" w:author="Luo Laurence" w:date="2019-03-12T20:29:00Z">
        <w:r>
          <w:rPr>
            <w:noProof/>
          </w:rPr>
          <w:t>1</w:t>
        </w:r>
        <w:r>
          <w:rPr>
            <w:noProof/>
          </w:rPr>
          <w:fldChar w:fldCharType="end"/>
        </w:r>
      </w:ins>
    </w:p>
    <w:p w:rsidR="00C95117" w:rsidRDefault="00C95117">
      <w:pPr>
        <w:pStyle w:val="TOC2"/>
        <w:tabs>
          <w:tab w:val="left" w:pos="960"/>
        </w:tabs>
        <w:rPr>
          <w:ins w:id="27" w:author="Luo Laurence" w:date="2019-03-12T20:29:00Z"/>
          <w:rFonts w:asciiTheme="minorHAnsi" w:eastAsiaTheme="minorEastAsia" w:hAnsiTheme="minorHAnsi" w:cstheme="minorBidi"/>
          <w:noProof/>
          <w:szCs w:val="22"/>
          <w:lang w:eastAsia="zh-CN"/>
        </w:rPr>
      </w:pPr>
      <w:ins w:id="28" w:author="Luo Laurence" w:date="2019-03-12T20:29:00Z">
        <w:r w:rsidRPr="00712743">
          <w:rPr>
            <w:rFonts w:ascii="Arial" w:hAnsi="Arial" w:cs="Arial"/>
            <w:noProof/>
          </w:rPr>
          <w:t>1.2</w:t>
        </w:r>
        <w:r>
          <w:rPr>
            <w:rFonts w:asciiTheme="minorHAnsi" w:eastAsiaTheme="minorEastAsia" w:hAnsiTheme="minorHAnsi" w:cstheme="minorBidi"/>
            <w:noProof/>
            <w:szCs w:val="22"/>
            <w:lang w:eastAsia="zh-CN"/>
          </w:rPr>
          <w:tab/>
        </w:r>
        <w:r w:rsidRPr="00712743">
          <w:rPr>
            <w:rFonts w:ascii="Arial" w:hAnsi="Arial" w:cs="Arial"/>
            <w:noProof/>
          </w:rPr>
          <w:t>Document Conventions</w:t>
        </w:r>
        <w:r>
          <w:rPr>
            <w:noProof/>
          </w:rPr>
          <w:tab/>
        </w:r>
        <w:r>
          <w:rPr>
            <w:noProof/>
          </w:rPr>
          <w:fldChar w:fldCharType="begin"/>
        </w:r>
        <w:r>
          <w:rPr>
            <w:noProof/>
          </w:rPr>
          <w:instrText xml:space="preserve"> PAGEREF _Toc3314976 \h </w:instrText>
        </w:r>
      </w:ins>
      <w:r>
        <w:rPr>
          <w:noProof/>
        </w:rPr>
      </w:r>
      <w:r>
        <w:rPr>
          <w:noProof/>
        </w:rPr>
        <w:fldChar w:fldCharType="separate"/>
      </w:r>
      <w:ins w:id="29" w:author="Luo Laurence" w:date="2019-03-12T20:29:00Z">
        <w:r>
          <w:rPr>
            <w:noProof/>
          </w:rPr>
          <w:t>1</w:t>
        </w:r>
        <w:r>
          <w:rPr>
            <w:noProof/>
          </w:rPr>
          <w:fldChar w:fldCharType="end"/>
        </w:r>
      </w:ins>
    </w:p>
    <w:p w:rsidR="00C95117" w:rsidRDefault="00C95117">
      <w:pPr>
        <w:pStyle w:val="TOC2"/>
        <w:tabs>
          <w:tab w:val="left" w:pos="960"/>
        </w:tabs>
        <w:rPr>
          <w:ins w:id="30" w:author="Luo Laurence" w:date="2019-03-12T20:29:00Z"/>
          <w:rFonts w:asciiTheme="minorHAnsi" w:eastAsiaTheme="minorEastAsia" w:hAnsiTheme="minorHAnsi" w:cstheme="minorBidi"/>
          <w:noProof/>
          <w:szCs w:val="22"/>
          <w:lang w:eastAsia="zh-CN"/>
        </w:rPr>
      </w:pPr>
      <w:ins w:id="31" w:author="Luo Laurence" w:date="2019-03-12T20:29:00Z">
        <w:r w:rsidRPr="00712743">
          <w:rPr>
            <w:rFonts w:ascii="Arial" w:hAnsi="Arial" w:cs="Arial"/>
            <w:noProof/>
          </w:rPr>
          <w:t>1.3</w:t>
        </w:r>
        <w:r>
          <w:rPr>
            <w:rFonts w:asciiTheme="minorHAnsi" w:eastAsiaTheme="minorEastAsia" w:hAnsiTheme="minorHAnsi" w:cstheme="minorBidi"/>
            <w:noProof/>
            <w:szCs w:val="22"/>
            <w:lang w:eastAsia="zh-CN"/>
          </w:rPr>
          <w:tab/>
        </w:r>
        <w:r w:rsidRPr="00712743">
          <w:rPr>
            <w:rFonts w:ascii="Arial" w:hAnsi="Arial" w:cs="Arial"/>
            <w:noProof/>
          </w:rPr>
          <w:t>Intended Audience and Reading Suggestions</w:t>
        </w:r>
        <w:r>
          <w:rPr>
            <w:noProof/>
          </w:rPr>
          <w:tab/>
        </w:r>
        <w:r>
          <w:rPr>
            <w:noProof/>
          </w:rPr>
          <w:fldChar w:fldCharType="begin"/>
        </w:r>
        <w:r>
          <w:rPr>
            <w:noProof/>
          </w:rPr>
          <w:instrText xml:space="preserve"> PAGEREF _Toc3314977 \h </w:instrText>
        </w:r>
      </w:ins>
      <w:r>
        <w:rPr>
          <w:noProof/>
        </w:rPr>
      </w:r>
      <w:r>
        <w:rPr>
          <w:noProof/>
        </w:rPr>
        <w:fldChar w:fldCharType="separate"/>
      </w:r>
      <w:ins w:id="32" w:author="Luo Laurence" w:date="2019-03-12T20:29:00Z">
        <w:r>
          <w:rPr>
            <w:noProof/>
          </w:rPr>
          <w:t>1</w:t>
        </w:r>
        <w:r>
          <w:rPr>
            <w:noProof/>
          </w:rPr>
          <w:fldChar w:fldCharType="end"/>
        </w:r>
      </w:ins>
    </w:p>
    <w:p w:rsidR="00C95117" w:rsidRDefault="00C95117">
      <w:pPr>
        <w:pStyle w:val="TOC2"/>
        <w:tabs>
          <w:tab w:val="left" w:pos="960"/>
        </w:tabs>
        <w:rPr>
          <w:ins w:id="33" w:author="Luo Laurence" w:date="2019-03-12T20:29:00Z"/>
          <w:rFonts w:asciiTheme="minorHAnsi" w:eastAsiaTheme="minorEastAsia" w:hAnsiTheme="minorHAnsi" w:cstheme="minorBidi"/>
          <w:noProof/>
          <w:szCs w:val="22"/>
          <w:lang w:eastAsia="zh-CN"/>
        </w:rPr>
      </w:pPr>
      <w:ins w:id="34" w:author="Luo Laurence" w:date="2019-03-12T20:29:00Z">
        <w:r w:rsidRPr="00712743">
          <w:rPr>
            <w:rFonts w:ascii="Arial" w:hAnsi="Arial" w:cs="Arial"/>
            <w:noProof/>
          </w:rPr>
          <w:t>1.4</w:t>
        </w:r>
        <w:r>
          <w:rPr>
            <w:rFonts w:asciiTheme="minorHAnsi" w:eastAsiaTheme="minorEastAsia" w:hAnsiTheme="minorHAnsi" w:cstheme="minorBidi"/>
            <w:noProof/>
            <w:szCs w:val="22"/>
            <w:lang w:eastAsia="zh-CN"/>
          </w:rPr>
          <w:tab/>
        </w:r>
        <w:r w:rsidRPr="00712743">
          <w:rPr>
            <w:rFonts w:ascii="Arial" w:hAnsi="Arial" w:cs="Arial"/>
            <w:noProof/>
          </w:rPr>
          <w:t>Project Scope</w:t>
        </w:r>
        <w:r>
          <w:rPr>
            <w:noProof/>
          </w:rPr>
          <w:tab/>
        </w:r>
        <w:r>
          <w:rPr>
            <w:noProof/>
          </w:rPr>
          <w:fldChar w:fldCharType="begin"/>
        </w:r>
        <w:r>
          <w:rPr>
            <w:noProof/>
          </w:rPr>
          <w:instrText xml:space="preserve"> PAGEREF _Toc3314978 \h </w:instrText>
        </w:r>
      </w:ins>
      <w:r>
        <w:rPr>
          <w:noProof/>
        </w:rPr>
      </w:r>
      <w:r>
        <w:rPr>
          <w:noProof/>
        </w:rPr>
        <w:fldChar w:fldCharType="separate"/>
      </w:r>
      <w:ins w:id="35" w:author="Luo Laurence" w:date="2019-03-12T20:29:00Z">
        <w:r>
          <w:rPr>
            <w:noProof/>
          </w:rPr>
          <w:t>1</w:t>
        </w:r>
        <w:r>
          <w:rPr>
            <w:noProof/>
          </w:rPr>
          <w:fldChar w:fldCharType="end"/>
        </w:r>
      </w:ins>
    </w:p>
    <w:p w:rsidR="00C95117" w:rsidRDefault="00C95117">
      <w:pPr>
        <w:pStyle w:val="TOC2"/>
        <w:tabs>
          <w:tab w:val="left" w:pos="960"/>
        </w:tabs>
        <w:rPr>
          <w:ins w:id="36" w:author="Luo Laurence" w:date="2019-03-12T20:29:00Z"/>
          <w:rFonts w:asciiTheme="minorHAnsi" w:eastAsiaTheme="minorEastAsia" w:hAnsiTheme="minorHAnsi" w:cstheme="minorBidi"/>
          <w:noProof/>
          <w:szCs w:val="22"/>
          <w:lang w:eastAsia="zh-CN"/>
        </w:rPr>
      </w:pPr>
      <w:ins w:id="37" w:author="Luo Laurence" w:date="2019-03-12T20:29:00Z">
        <w:r w:rsidRPr="00712743">
          <w:rPr>
            <w:rFonts w:ascii="Arial" w:hAnsi="Arial" w:cs="Arial"/>
            <w:noProof/>
          </w:rPr>
          <w:t>1.5</w:t>
        </w:r>
        <w:r>
          <w:rPr>
            <w:rFonts w:asciiTheme="minorHAnsi" w:eastAsiaTheme="minorEastAsia" w:hAnsiTheme="minorHAnsi" w:cstheme="minorBidi"/>
            <w:noProof/>
            <w:szCs w:val="22"/>
            <w:lang w:eastAsia="zh-CN"/>
          </w:rPr>
          <w:tab/>
        </w:r>
        <w:r w:rsidRPr="00712743">
          <w:rPr>
            <w:rFonts w:ascii="Arial" w:hAnsi="Arial" w:cs="Arial"/>
            <w:noProof/>
          </w:rPr>
          <w:t>References</w:t>
        </w:r>
        <w:r>
          <w:rPr>
            <w:noProof/>
          </w:rPr>
          <w:tab/>
        </w:r>
        <w:r>
          <w:rPr>
            <w:noProof/>
          </w:rPr>
          <w:fldChar w:fldCharType="begin"/>
        </w:r>
        <w:r>
          <w:rPr>
            <w:noProof/>
          </w:rPr>
          <w:instrText xml:space="preserve"> PAGEREF _Toc3314979 \h </w:instrText>
        </w:r>
      </w:ins>
      <w:r>
        <w:rPr>
          <w:noProof/>
        </w:rPr>
      </w:r>
      <w:r>
        <w:rPr>
          <w:noProof/>
        </w:rPr>
        <w:fldChar w:fldCharType="separate"/>
      </w:r>
      <w:ins w:id="38" w:author="Luo Laurence" w:date="2019-03-12T20:29:00Z">
        <w:r>
          <w:rPr>
            <w:noProof/>
          </w:rPr>
          <w:t>2</w:t>
        </w:r>
        <w:r>
          <w:rPr>
            <w:noProof/>
          </w:rPr>
          <w:fldChar w:fldCharType="end"/>
        </w:r>
      </w:ins>
    </w:p>
    <w:p w:rsidR="00C95117" w:rsidRDefault="00C95117">
      <w:pPr>
        <w:pStyle w:val="TOC1"/>
        <w:rPr>
          <w:ins w:id="39" w:author="Luo Laurence" w:date="2019-03-12T20:29:00Z"/>
          <w:rFonts w:asciiTheme="minorHAnsi" w:eastAsiaTheme="minorEastAsia" w:hAnsiTheme="minorHAnsi" w:cstheme="minorBidi"/>
          <w:b w:val="0"/>
          <w:noProof/>
          <w:sz w:val="22"/>
          <w:szCs w:val="22"/>
        </w:rPr>
      </w:pPr>
      <w:ins w:id="40" w:author="Luo Laurence" w:date="2019-03-12T20:29:00Z">
        <w:r w:rsidRPr="00712743">
          <w:rPr>
            <w:rFonts w:ascii="Arial" w:hAnsi="Arial" w:cs="Arial"/>
            <w:noProof/>
          </w:rPr>
          <w:t>2.</w:t>
        </w:r>
        <w:r>
          <w:rPr>
            <w:rFonts w:asciiTheme="minorHAnsi" w:eastAsiaTheme="minorEastAsia" w:hAnsiTheme="minorHAnsi" w:cstheme="minorBidi"/>
            <w:b w:val="0"/>
            <w:noProof/>
            <w:sz w:val="22"/>
            <w:szCs w:val="22"/>
          </w:rPr>
          <w:tab/>
        </w:r>
        <w:r w:rsidRPr="00712743">
          <w:rPr>
            <w:rFonts w:ascii="Arial" w:hAnsi="Arial" w:cs="Arial"/>
            <w:noProof/>
          </w:rPr>
          <w:t>Overall Description (team work, everyone contributes every section)</w:t>
        </w:r>
        <w:r>
          <w:rPr>
            <w:noProof/>
          </w:rPr>
          <w:tab/>
        </w:r>
        <w:r>
          <w:rPr>
            <w:noProof/>
          </w:rPr>
          <w:fldChar w:fldCharType="begin"/>
        </w:r>
        <w:r>
          <w:rPr>
            <w:noProof/>
          </w:rPr>
          <w:instrText xml:space="preserve"> PAGEREF _Toc3314980 \h </w:instrText>
        </w:r>
      </w:ins>
      <w:r>
        <w:rPr>
          <w:noProof/>
        </w:rPr>
      </w:r>
      <w:r>
        <w:rPr>
          <w:noProof/>
        </w:rPr>
        <w:fldChar w:fldCharType="separate"/>
      </w:r>
      <w:ins w:id="41" w:author="Luo Laurence" w:date="2019-03-12T20:29:00Z">
        <w:r>
          <w:rPr>
            <w:noProof/>
          </w:rPr>
          <w:t>2</w:t>
        </w:r>
        <w:r>
          <w:rPr>
            <w:noProof/>
          </w:rPr>
          <w:fldChar w:fldCharType="end"/>
        </w:r>
      </w:ins>
    </w:p>
    <w:p w:rsidR="00C95117" w:rsidRDefault="00C95117">
      <w:pPr>
        <w:pStyle w:val="TOC2"/>
        <w:tabs>
          <w:tab w:val="left" w:pos="960"/>
        </w:tabs>
        <w:rPr>
          <w:ins w:id="42" w:author="Luo Laurence" w:date="2019-03-12T20:29:00Z"/>
          <w:rFonts w:asciiTheme="minorHAnsi" w:eastAsiaTheme="minorEastAsia" w:hAnsiTheme="minorHAnsi" w:cstheme="minorBidi"/>
          <w:noProof/>
          <w:szCs w:val="22"/>
          <w:lang w:eastAsia="zh-CN"/>
        </w:rPr>
      </w:pPr>
      <w:ins w:id="43" w:author="Luo Laurence" w:date="2019-03-12T20:29:00Z">
        <w:r w:rsidRPr="00712743">
          <w:rPr>
            <w:rFonts w:ascii="Arial" w:hAnsi="Arial" w:cs="Arial"/>
            <w:noProof/>
          </w:rPr>
          <w:t>2.1</w:t>
        </w:r>
        <w:r>
          <w:rPr>
            <w:rFonts w:asciiTheme="minorHAnsi" w:eastAsiaTheme="minorEastAsia" w:hAnsiTheme="minorHAnsi" w:cstheme="minorBidi"/>
            <w:noProof/>
            <w:szCs w:val="22"/>
            <w:lang w:eastAsia="zh-CN"/>
          </w:rPr>
          <w:tab/>
        </w:r>
        <w:r w:rsidRPr="00712743">
          <w:rPr>
            <w:rFonts w:ascii="Arial" w:hAnsi="Arial" w:cs="Arial"/>
            <w:noProof/>
          </w:rPr>
          <w:t>Product Perspective</w:t>
        </w:r>
        <w:r>
          <w:rPr>
            <w:noProof/>
          </w:rPr>
          <w:tab/>
        </w:r>
        <w:r>
          <w:rPr>
            <w:noProof/>
          </w:rPr>
          <w:fldChar w:fldCharType="begin"/>
        </w:r>
        <w:r>
          <w:rPr>
            <w:noProof/>
          </w:rPr>
          <w:instrText xml:space="preserve"> PAGEREF _Toc3314981 \h </w:instrText>
        </w:r>
      </w:ins>
      <w:r>
        <w:rPr>
          <w:noProof/>
        </w:rPr>
      </w:r>
      <w:r>
        <w:rPr>
          <w:noProof/>
        </w:rPr>
        <w:fldChar w:fldCharType="separate"/>
      </w:r>
      <w:ins w:id="44" w:author="Luo Laurence" w:date="2019-03-12T20:29:00Z">
        <w:r>
          <w:rPr>
            <w:noProof/>
          </w:rPr>
          <w:t>2</w:t>
        </w:r>
        <w:r>
          <w:rPr>
            <w:noProof/>
          </w:rPr>
          <w:fldChar w:fldCharType="end"/>
        </w:r>
      </w:ins>
    </w:p>
    <w:p w:rsidR="00C95117" w:rsidRDefault="00C95117">
      <w:pPr>
        <w:pStyle w:val="TOC2"/>
        <w:tabs>
          <w:tab w:val="left" w:pos="960"/>
        </w:tabs>
        <w:rPr>
          <w:ins w:id="45" w:author="Luo Laurence" w:date="2019-03-12T20:29:00Z"/>
          <w:rFonts w:asciiTheme="minorHAnsi" w:eastAsiaTheme="minorEastAsia" w:hAnsiTheme="minorHAnsi" w:cstheme="minorBidi"/>
          <w:noProof/>
          <w:szCs w:val="22"/>
          <w:lang w:eastAsia="zh-CN"/>
        </w:rPr>
      </w:pPr>
      <w:ins w:id="46" w:author="Luo Laurence" w:date="2019-03-12T20:29:00Z">
        <w:r w:rsidRPr="00712743">
          <w:rPr>
            <w:rFonts w:ascii="Arial" w:hAnsi="Arial" w:cs="Arial"/>
            <w:noProof/>
          </w:rPr>
          <w:t>2.2</w:t>
        </w:r>
        <w:r>
          <w:rPr>
            <w:rFonts w:asciiTheme="minorHAnsi" w:eastAsiaTheme="minorEastAsia" w:hAnsiTheme="minorHAnsi" w:cstheme="minorBidi"/>
            <w:noProof/>
            <w:szCs w:val="22"/>
            <w:lang w:eastAsia="zh-CN"/>
          </w:rPr>
          <w:tab/>
        </w:r>
        <w:r w:rsidRPr="00712743">
          <w:rPr>
            <w:rFonts w:ascii="Arial" w:hAnsi="Arial" w:cs="Arial"/>
            <w:noProof/>
          </w:rPr>
          <w:t>Product Features</w:t>
        </w:r>
        <w:r>
          <w:rPr>
            <w:noProof/>
          </w:rPr>
          <w:tab/>
        </w:r>
        <w:r>
          <w:rPr>
            <w:noProof/>
          </w:rPr>
          <w:fldChar w:fldCharType="begin"/>
        </w:r>
        <w:r>
          <w:rPr>
            <w:noProof/>
          </w:rPr>
          <w:instrText xml:space="preserve"> PAGEREF _Toc3314982 \h </w:instrText>
        </w:r>
      </w:ins>
      <w:r>
        <w:rPr>
          <w:noProof/>
        </w:rPr>
      </w:r>
      <w:r>
        <w:rPr>
          <w:noProof/>
        </w:rPr>
        <w:fldChar w:fldCharType="separate"/>
      </w:r>
      <w:ins w:id="47" w:author="Luo Laurence" w:date="2019-03-12T20:29:00Z">
        <w:r>
          <w:rPr>
            <w:noProof/>
          </w:rPr>
          <w:t>2</w:t>
        </w:r>
        <w:r>
          <w:rPr>
            <w:noProof/>
          </w:rPr>
          <w:fldChar w:fldCharType="end"/>
        </w:r>
      </w:ins>
    </w:p>
    <w:p w:rsidR="00C95117" w:rsidRDefault="00C95117">
      <w:pPr>
        <w:pStyle w:val="TOC2"/>
        <w:tabs>
          <w:tab w:val="left" w:pos="960"/>
        </w:tabs>
        <w:rPr>
          <w:ins w:id="48" w:author="Luo Laurence" w:date="2019-03-12T20:29:00Z"/>
          <w:rFonts w:asciiTheme="minorHAnsi" w:eastAsiaTheme="minorEastAsia" w:hAnsiTheme="minorHAnsi" w:cstheme="minorBidi"/>
          <w:noProof/>
          <w:szCs w:val="22"/>
          <w:lang w:eastAsia="zh-CN"/>
        </w:rPr>
      </w:pPr>
      <w:ins w:id="49" w:author="Luo Laurence" w:date="2019-03-12T20:29:00Z">
        <w:r w:rsidRPr="00712743">
          <w:rPr>
            <w:rFonts w:ascii="Arial" w:hAnsi="Arial" w:cs="Arial"/>
            <w:noProof/>
          </w:rPr>
          <w:t>2.3</w:t>
        </w:r>
        <w:r>
          <w:rPr>
            <w:rFonts w:asciiTheme="minorHAnsi" w:eastAsiaTheme="minorEastAsia" w:hAnsiTheme="minorHAnsi" w:cstheme="minorBidi"/>
            <w:noProof/>
            <w:szCs w:val="22"/>
            <w:lang w:eastAsia="zh-CN"/>
          </w:rPr>
          <w:tab/>
        </w:r>
        <w:r w:rsidRPr="00712743">
          <w:rPr>
            <w:rFonts w:ascii="Arial" w:hAnsi="Arial" w:cs="Arial"/>
            <w:noProof/>
          </w:rPr>
          <w:t>User Classes and Characteristics</w:t>
        </w:r>
        <w:r>
          <w:rPr>
            <w:noProof/>
          </w:rPr>
          <w:tab/>
        </w:r>
        <w:r>
          <w:rPr>
            <w:noProof/>
          </w:rPr>
          <w:fldChar w:fldCharType="begin"/>
        </w:r>
        <w:r>
          <w:rPr>
            <w:noProof/>
          </w:rPr>
          <w:instrText xml:space="preserve"> PAGEREF _Toc3314983 \h </w:instrText>
        </w:r>
      </w:ins>
      <w:r>
        <w:rPr>
          <w:noProof/>
        </w:rPr>
      </w:r>
      <w:r>
        <w:rPr>
          <w:noProof/>
        </w:rPr>
        <w:fldChar w:fldCharType="separate"/>
      </w:r>
      <w:ins w:id="50" w:author="Luo Laurence" w:date="2019-03-12T20:29:00Z">
        <w:r>
          <w:rPr>
            <w:noProof/>
          </w:rPr>
          <w:t>2</w:t>
        </w:r>
        <w:r>
          <w:rPr>
            <w:noProof/>
          </w:rPr>
          <w:fldChar w:fldCharType="end"/>
        </w:r>
      </w:ins>
    </w:p>
    <w:p w:rsidR="00C95117" w:rsidRDefault="00C95117">
      <w:pPr>
        <w:pStyle w:val="TOC2"/>
        <w:tabs>
          <w:tab w:val="left" w:pos="960"/>
        </w:tabs>
        <w:rPr>
          <w:ins w:id="51" w:author="Luo Laurence" w:date="2019-03-12T20:29:00Z"/>
          <w:rFonts w:asciiTheme="minorHAnsi" w:eastAsiaTheme="minorEastAsia" w:hAnsiTheme="minorHAnsi" w:cstheme="minorBidi"/>
          <w:noProof/>
          <w:szCs w:val="22"/>
          <w:lang w:eastAsia="zh-CN"/>
        </w:rPr>
      </w:pPr>
      <w:ins w:id="52" w:author="Luo Laurence" w:date="2019-03-12T20:29:00Z">
        <w:r w:rsidRPr="00712743">
          <w:rPr>
            <w:rFonts w:ascii="Arial" w:hAnsi="Arial" w:cs="Arial"/>
            <w:noProof/>
          </w:rPr>
          <w:t>2.4</w:t>
        </w:r>
        <w:r>
          <w:rPr>
            <w:rFonts w:asciiTheme="minorHAnsi" w:eastAsiaTheme="minorEastAsia" w:hAnsiTheme="minorHAnsi" w:cstheme="minorBidi"/>
            <w:noProof/>
            <w:szCs w:val="22"/>
            <w:lang w:eastAsia="zh-CN"/>
          </w:rPr>
          <w:tab/>
        </w:r>
        <w:r w:rsidRPr="00712743">
          <w:rPr>
            <w:rFonts w:ascii="Arial" w:hAnsi="Arial" w:cs="Arial"/>
            <w:noProof/>
          </w:rPr>
          <w:t>Operating Environment</w:t>
        </w:r>
        <w:r>
          <w:rPr>
            <w:noProof/>
          </w:rPr>
          <w:tab/>
        </w:r>
        <w:r>
          <w:rPr>
            <w:noProof/>
          </w:rPr>
          <w:fldChar w:fldCharType="begin"/>
        </w:r>
        <w:r>
          <w:rPr>
            <w:noProof/>
          </w:rPr>
          <w:instrText xml:space="preserve"> PAGEREF _Toc3314984 \h </w:instrText>
        </w:r>
      </w:ins>
      <w:r>
        <w:rPr>
          <w:noProof/>
        </w:rPr>
      </w:r>
      <w:r>
        <w:rPr>
          <w:noProof/>
        </w:rPr>
        <w:fldChar w:fldCharType="separate"/>
      </w:r>
      <w:ins w:id="53" w:author="Luo Laurence" w:date="2019-03-12T20:29:00Z">
        <w:r>
          <w:rPr>
            <w:noProof/>
          </w:rPr>
          <w:t>2</w:t>
        </w:r>
        <w:r>
          <w:rPr>
            <w:noProof/>
          </w:rPr>
          <w:fldChar w:fldCharType="end"/>
        </w:r>
      </w:ins>
    </w:p>
    <w:p w:rsidR="00C95117" w:rsidRDefault="00C95117">
      <w:pPr>
        <w:pStyle w:val="TOC2"/>
        <w:tabs>
          <w:tab w:val="left" w:pos="960"/>
        </w:tabs>
        <w:rPr>
          <w:ins w:id="54" w:author="Luo Laurence" w:date="2019-03-12T20:29:00Z"/>
          <w:rFonts w:asciiTheme="minorHAnsi" w:eastAsiaTheme="minorEastAsia" w:hAnsiTheme="minorHAnsi" w:cstheme="minorBidi"/>
          <w:noProof/>
          <w:szCs w:val="22"/>
          <w:lang w:eastAsia="zh-CN"/>
        </w:rPr>
      </w:pPr>
      <w:ins w:id="55" w:author="Luo Laurence" w:date="2019-03-12T20:29:00Z">
        <w:r w:rsidRPr="00712743">
          <w:rPr>
            <w:rFonts w:ascii="Arial" w:hAnsi="Arial" w:cs="Arial"/>
            <w:noProof/>
          </w:rPr>
          <w:t>2.5</w:t>
        </w:r>
        <w:r>
          <w:rPr>
            <w:rFonts w:asciiTheme="minorHAnsi" w:eastAsiaTheme="minorEastAsia" w:hAnsiTheme="minorHAnsi" w:cstheme="minorBidi"/>
            <w:noProof/>
            <w:szCs w:val="22"/>
            <w:lang w:eastAsia="zh-CN"/>
          </w:rPr>
          <w:tab/>
        </w:r>
        <w:r w:rsidRPr="00712743">
          <w:rPr>
            <w:rFonts w:ascii="Arial" w:hAnsi="Arial" w:cs="Arial"/>
            <w:noProof/>
          </w:rPr>
          <w:t>Design and Implementation Constraints</w:t>
        </w:r>
        <w:r>
          <w:rPr>
            <w:noProof/>
          </w:rPr>
          <w:tab/>
        </w:r>
        <w:r>
          <w:rPr>
            <w:noProof/>
          </w:rPr>
          <w:fldChar w:fldCharType="begin"/>
        </w:r>
        <w:r>
          <w:rPr>
            <w:noProof/>
          </w:rPr>
          <w:instrText xml:space="preserve"> PAGEREF _Toc3314985 \h </w:instrText>
        </w:r>
      </w:ins>
      <w:r>
        <w:rPr>
          <w:noProof/>
        </w:rPr>
      </w:r>
      <w:r>
        <w:rPr>
          <w:noProof/>
        </w:rPr>
        <w:fldChar w:fldCharType="separate"/>
      </w:r>
      <w:ins w:id="56" w:author="Luo Laurence" w:date="2019-03-12T20:29:00Z">
        <w:r>
          <w:rPr>
            <w:noProof/>
          </w:rPr>
          <w:t>3</w:t>
        </w:r>
        <w:r>
          <w:rPr>
            <w:noProof/>
          </w:rPr>
          <w:fldChar w:fldCharType="end"/>
        </w:r>
      </w:ins>
    </w:p>
    <w:p w:rsidR="00C95117" w:rsidRDefault="00C95117">
      <w:pPr>
        <w:pStyle w:val="TOC2"/>
        <w:tabs>
          <w:tab w:val="left" w:pos="960"/>
        </w:tabs>
        <w:rPr>
          <w:ins w:id="57" w:author="Luo Laurence" w:date="2019-03-12T20:29:00Z"/>
          <w:rFonts w:asciiTheme="minorHAnsi" w:eastAsiaTheme="minorEastAsia" w:hAnsiTheme="minorHAnsi" w:cstheme="minorBidi"/>
          <w:noProof/>
          <w:szCs w:val="22"/>
          <w:lang w:eastAsia="zh-CN"/>
        </w:rPr>
      </w:pPr>
      <w:ins w:id="58" w:author="Luo Laurence" w:date="2019-03-12T20:29:00Z">
        <w:r w:rsidRPr="00712743">
          <w:rPr>
            <w:rFonts w:ascii="Arial" w:hAnsi="Arial" w:cs="Arial"/>
            <w:noProof/>
          </w:rPr>
          <w:t>2.6</w:t>
        </w:r>
        <w:r>
          <w:rPr>
            <w:rFonts w:asciiTheme="minorHAnsi" w:eastAsiaTheme="minorEastAsia" w:hAnsiTheme="minorHAnsi" w:cstheme="minorBidi"/>
            <w:noProof/>
            <w:szCs w:val="22"/>
            <w:lang w:eastAsia="zh-CN"/>
          </w:rPr>
          <w:tab/>
        </w:r>
        <w:r w:rsidRPr="00712743">
          <w:rPr>
            <w:rFonts w:ascii="Arial" w:hAnsi="Arial" w:cs="Arial"/>
            <w:noProof/>
          </w:rPr>
          <w:t>User Documentation</w:t>
        </w:r>
        <w:r>
          <w:rPr>
            <w:noProof/>
          </w:rPr>
          <w:tab/>
        </w:r>
        <w:r>
          <w:rPr>
            <w:noProof/>
          </w:rPr>
          <w:fldChar w:fldCharType="begin"/>
        </w:r>
        <w:r>
          <w:rPr>
            <w:noProof/>
          </w:rPr>
          <w:instrText xml:space="preserve"> PAGEREF _Toc3314986 \h </w:instrText>
        </w:r>
      </w:ins>
      <w:r>
        <w:rPr>
          <w:noProof/>
        </w:rPr>
      </w:r>
      <w:r>
        <w:rPr>
          <w:noProof/>
        </w:rPr>
        <w:fldChar w:fldCharType="separate"/>
      </w:r>
      <w:ins w:id="59" w:author="Luo Laurence" w:date="2019-03-12T20:29:00Z">
        <w:r>
          <w:rPr>
            <w:noProof/>
          </w:rPr>
          <w:t>3</w:t>
        </w:r>
        <w:r>
          <w:rPr>
            <w:noProof/>
          </w:rPr>
          <w:fldChar w:fldCharType="end"/>
        </w:r>
      </w:ins>
    </w:p>
    <w:p w:rsidR="00C95117" w:rsidRDefault="00C95117">
      <w:pPr>
        <w:pStyle w:val="TOC2"/>
        <w:tabs>
          <w:tab w:val="left" w:pos="960"/>
        </w:tabs>
        <w:rPr>
          <w:ins w:id="60" w:author="Luo Laurence" w:date="2019-03-12T20:29:00Z"/>
          <w:rFonts w:asciiTheme="minorHAnsi" w:eastAsiaTheme="minorEastAsia" w:hAnsiTheme="minorHAnsi" w:cstheme="minorBidi"/>
          <w:noProof/>
          <w:szCs w:val="22"/>
          <w:lang w:eastAsia="zh-CN"/>
        </w:rPr>
      </w:pPr>
      <w:ins w:id="61" w:author="Luo Laurence" w:date="2019-03-12T20:29:00Z">
        <w:r w:rsidRPr="00712743">
          <w:rPr>
            <w:rFonts w:ascii="Arial" w:hAnsi="Arial" w:cs="Arial"/>
            <w:noProof/>
          </w:rPr>
          <w:t>2.7</w:t>
        </w:r>
        <w:r>
          <w:rPr>
            <w:rFonts w:asciiTheme="minorHAnsi" w:eastAsiaTheme="minorEastAsia" w:hAnsiTheme="minorHAnsi" w:cstheme="minorBidi"/>
            <w:noProof/>
            <w:szCs w:val="22"/>
            <w:lang w:eastAsia="zh-CN"/>
          </w:rPr>
          <w:tab/>
        </w:r>
        <w:r w:rsidRPr="00712743">
          <w:rPr>
            <w:rFonts w:ascii="Arial" w:hAnsi="Arial" w:cs="Arial"/>
            <w:noProof/>
          </w:rPr>
          <w:t>Assumptions and Dependencies</w:t>
        </w:r>
        <w:r>
          <w:rPr>
            <w:noProof/>
          </w:rPr>
          <w:tab/>
        </w:r>
        <w:r>
          <w:rPr>
            <w:noProof/>
          </w:rPr>
          <w:fldChar w:fldCharType="begin"/>
        </w:r>
        <w:r>
          <w:rPr>
            <w:noProof/>
          </w:rPr>
          <w:instrText xml:space="preserve"> PAGEREF _Toc3314987 \h </w:instrText>
        </w:r>
      </w:ins>
      <w:r>
        <w:rPr>
          <w:noProof/>
        </w:rPr>
      </w:r>
      <w:r>
        <w:rPr>
          <w:noProof/>
        </w:rPr>
        <w:fldChar w:fldCharType="separate"/>
      </w:r>
      <w:ins w:id="62" w:author="Luo Laurence" w:date="2019-03-12T20:29:00Z">
        <w:r>
          <w:rPr>
            <w:noProof/>
          </w:rPr>
          <w:t>3</w:t>
        </w:r>
        <w:r>
          <w:rPr>
            <w:noProof/>
          </w:rPr>
          <w:fldChar w:fldCharType="end"/>
        </w:r>
      </w:ins>
    </w:p>
    <w:p w:rsidR="00C95117" w:rsidRDefault="00C95117">
      <w:pPr>
        <w:pStyle w:val="TOC1"/>
        <w:rPr>
          <w:ins w:id="63" w:author="Luo Laurence" w:date="2019-03-12T20:29:00Z"/>
          <w:rFonts w:asciiTheme="minorHAnsi" w:eastAsiaTheme="minorEastAsia" w:hAnsiTheme="minorHAnsi" w:cstheme="minorBidi"/>
          <w:b w:val="0"/>
          <w:noProof/>
          <w:sz w:val="22"/>
          <w:szCs w:val="22"/>
        </w:rPr>
      </w:pPr>
      <w:ins w:id="64" w:author="Luo Laurence" w:date="2019-03-12T20:29:00Z">
        <w:r w:rsidRPr="00712743">
          <w:rPr>
            <w:rFonts w:ascii="Arial" w:hAnsi="Arial" w:cs="Arial"/>
            <w:noProof/>
          </w:rPr>
          <w:t>3.</w:t>
        </w:r>
        <w:r>
          <w:rPr>
            <w:rFonts w:asciiTheme="minorHAnsi" w:eastAsiaTheme="minorEastAsia" w:hAnsiTheme="minorHAnsi" w:cstheme="minorBidi"/>
            <w:b w:val="0"/>
            <w:noProof/>
            <w:sz w:val="22"/>
            <w:szCs w:val="22"/>
          </w:rPr>
          <w:tab/>
        </w:r>
        <w:r w:rsidRPr="00712743">
          <w:rPr>
            <w:rFonts w:ascii="Arial" w:hAnsi="Arial" w:cs="Arial"/>
            <w:noProof/>
          </w:rPr>
          <w:t>System Features</w:t>
        </w:r>
        <w:r>
          <w:rPr>
            <w:noProof/>
          </w:rPr>
          <w:tab/>
        </w:r>
        <w:r>
          <w:rPr>
            <w:noProof/>
          </w:rPr>
          <w:fldChar w:fldCharType="begin"/>
        </w:r>
        <w:r>
          <w:rPr>
            <w:noProof/>
          </w:rPr>
          <w:instrText xml:space="preserve"> PAGEREF _Toc3314988 \h </w:instrText>
        </w:r>
      </w:ins>
      <w:r>
        <w:rPr>
          <w:noProof/>
        </w:rPr>
      </w:r>
      <w:r>
        <w:rPr>
          <w:noProof/>
        </w:rPr>
        <w:fldChar w:fldCharType="separate"/>
      </w:r>
      <w:ins w:id="65" w:author="Luo Laurence" w:date="2019-03-12T20:29:00Z">
        <w:r>
          <w:rPr>
            <w:noProof/>
          </w:rPr>
          <w:t>3</w:t>
        </w:r>
        <w:r>
          <w:rPr>
            <w:noProof/>
          </w:rPr>
          <w:fldChar w:fldCharType="end"/>
        </w:r>
      </w:ins>
    </w:p>
    <w:p w:rsidR="00C95117" w:rsidRDefault="00C95117">
      <w:pPr>
        <w:pStyle w:val="TOC2"/>
        <w:tabs>
          <w:tab w:val="left" w:pos="720"/>
        </w:tabs>
        <w:rPr>
          <w:ins w:id="66" w:author="Luo Laurence" w:date="2019-03-12T20:29:00Z"/>
          <w:rFonts w:asciiTheme="minorHAnsi" w:eastAsiaTheme="minorEastAsia" w:hAnsiTheme="minorHAnsi" w:cstheme="minorBidi"/>
          <w:noProof/>
          <w:szCs w:val="22"/>
          <w:lang w:eastAsia="zh-CN"/>
        </w:rPr>
      </w:pPr>
      <w:ins w:id="67" w:author="Luo Laurence" w:date="2019-03-12T20:29:00Z">
        <w:r>
          <w:rPr>
            <w:rFonts w:asciiTheme="minorHAnsi" w:eastAsiaTheme="minorEastAsia" w:hAnsiTheme="minorHAnsi" w:cstheme="minorBidi"/>
            <w:noProof/>
            <w:szCs w:val="22"/>
            <w:lang w:eastAsia="zh-CN"/>
          </w:rPr>
          <w:tab/>
        </w:r>
        <w:r w:rsidRPr="00712743">
          <w:rPr>
            <w:rFonts w:ascii="Arial" w:hAnsi="Arial" w:cs="Arial"/>
            <w:noProof/>
          </w:rPr>
          <w:t>Maintain Recipes</w:t>
        </w:r>
        <w:r>
          <w:rPr>
            <w:noProof/>
          </w:rPr>
          <w:tab/>
        </w:r>
        <w:r>
          <w:rPr>
            <w:noProof/>
          </w:rPr>
          <w:fldChar w:fldCharType="begin"/>
        </w:r>
        <w:r>
          <w:rPr>
            <w:noProof/>
          </w:rPr>
          <w:instrText xml:space="preserve"> PAGEREF _Toc3314989 \h </w:instrText>
        </w:r>
      </w:ins>
      <w:r>
        <w:rPr>
          <w:noProof/>
        </w:rPr>
      </w:r>
      <w:r>
        <w:rPr>
          <w:noProof/>
        </w:rPr>
        <w:fldChar w:fldCharType="separate"/>
      </w:r>
      <w:ins w:id="68" w:author="Luo Laurence" w:date="2019-03-12T20:29:00Z">
        <w:r>
          <w:rPr>
            <w:noProof/>
          </w:rPr>
          <w:t>3</w:t>
        </w:r>
        <w:r>
          <w:rPr>
            <w:noProof/>
          </w:rPr>
          <w:fldChar w:fldCharType="end"/>
        </w:r>
      </w:ins>
    </w:p>
    <w:p w:rsidR="00C95117" w:rsidRDefault="00C95117">
      <w:pPr>
        <w:pStyle w:val="TOC2"/>
        <w:rPr>
          <w:ins w:id="69" w:author="Luo Laurence" w:date="2019-03-12T20:29:00Z"/>
          <w:rFonts w:asciiTheme="minorHAnsi" w:eastAsiaTheme="minorEastAsia" w:hAnsiTheme="minorHAnsi" w:cstheme="minorBidi"/>
          <w:noProof/>
          <w:szCs w:val="22"/>
          <w:lang w:eastAsia="zh-CN"/>
        </w:rPr>
      </w:pPr>
      <w:ins w:id="70" w:author="Luo Laurence" w:date="2019-03-12T20:29:00Z">
        <w:r w:rsidRPr="00712743">
          <w:rPr>
            <w:rFonts w:ascii="Arial" w:hAnsi="Arial" w:cs="Arial"/>
            <w:noProof/>
          </w:rPr>
          <w:t>3.1</w:t>
        </w:r>
        <w:r>
          <w:rPr>
            <w:noProof/>
          </w:rPr>
          <w:tab/>
        </w:r>
        <w:r>
          <w:rPr>
            <w:noProof/>
          </w:rPr>
          <w:fldChar w:fldCharType="begin"/>
        </w:r>
        <w:r>
          <w:rPr>
            <w:noProof/>
          </w:rPr>
          <w:instrText xml:space="preserve"> PAGEREF _Toc3314990 \h </w:instrText>
        </w:r>
      </w:ins>
      <w:r>
        <w:rPr>
          <w:noProof/>
        </w:rPr>
      </w:r>
      <w:r>
        <w:rPr>
          <w:noProof/>
        </w:rPr>
        <w:fldChar w:fldCharType="separate"/>
      </w:r>
      <w:ins w:id="71" w:author="Luo Laurence" w:date="2019-03-12T20:29:00Z">
        <w:r>
          <w:rPr>
            <w:noProof/>
          </w:rPr>
          <w:t>3</w:t>
        </w:r>
        <w:r>
          <w:rPr>
            <w:noProof/>
          </w:rPr>
          <w:fldChar w:fldCharType="end"/>
        </w:r>
      </w:ins>
    </w:p>
    <w:p w:rsidR="00C95117" w:rsidRDefault="00C95117">
      <w:pPr>
        <w:pStyle w:val="TOC2"/>
        <w:tabs>
          <w:tab w:val="left" w:pos="960"/>
        </w:tabs>
        <w:rPr>
          <w:ins w:id="72" w:author="Luo Laurence" w:date="2019-03-12T20:29:00Z"/>
          <w:rFonts w:asciiTheme="minorHAnsi" w:eastAsiaTheme="minorEastAsia" w:hAnsiTheme="minorHAnsi" w:cstheme="minorBidi"/>
          <w:noProof/>
          <w:szCs w:val="22"/>
          <w:lang w:eastAsia="zh-CN"/>
        </w:rPr>
      </w:pPr>
      <w:ins w:id="73" w:author="Luo Laurence" w:date="2019-03-12T20:29:00Z">
        <w:r w:rsidRPr="00712743">
          <w:rPr>
            <w:rFonts w:ascii="Arial" w:hAnsi="Arial" w:cs="Arial"/>
            <w:noProof/>
          </w:rPr>
          <w:t>3.2</w:t>
        </w:r>
        <w:r>
          <w:rPr>
            <w:rFonts w:asciiTheme="minorHAnsi" w:eastAsiaTheme="minorEastAsia" w:hAnsiTheme="minorHAnsi" w:cstheme="minorBidi"/>
            <w:noProof/>
            <w:szCs w:val="22"/>
            <w:lang w:eastAsia="zh-CN"/>
          </w:rPr>
          <w:tab/>
        </w:r>
        <w:r w:rsidRPr="00712743">
          <w:rPr>
            <w:rFonts w:ascii="Arial" w:hAnsi="Arial" w:cs="Arial"/>
            <w:noProof/>
          </w:rPr>
          <w:t>Maintain Ingredients</w:t>
        </w:r>
        <w:r>
          <w:rPr>
            <w:noProof/>
          </w:rPr>
          <w:tab/>
        </w:r>
        <w:r>
          <w:rPr>
            <w:noProof/>
          </w:rPr>
          <w:fldChar w:fldCharType="begin"/>
        </w:r>
        <w:r>
          <w:rPr>
            <w:noProof/>
          </w:rPr>
          <w:instrText xml:space="preserve"> PAGEREF _Toc3314991 \h </w:instrText>
        </w:r>
      </w:ins>
      <w:r>
        <w:rPr>
          <w:noProof/>
        </w:rPr>
      </w:r>
      <w:r>
        <w:rPr>
          <w:noProof/>
        </w:rPr>
        <w:fldChar w:fldCharType="separate"/>
      </w:r>
      <w:ins w:id="74" w:author="Luo Laurence" w:date="2019-03-12T20:29:00Z">
        <w:r>
          <w:rPr>
            <w:noProof/>
          </w:rPr>
          <w:t>4</w:t>
        </w:r>
        <w:r>
          <w:rPr>
            <w:noProof/>
          </w:rPr>
          <w:fldChar w:fldCharType="end"/>
        </w:r>
      </w:ins>
    </w:p>
    <w:p w:rsidR="00C95117" w:rsidRDefault="00C95117">
      <w:pPr>
        <w:pStyle w:val="TOC1"/>
        <w:rPr>
          <w:ins w:id="75" w:author="Luo Laurence" w:date="2019-03-12T20:29:00Z"/>
          <w:rFonts w:asciiTheme="minorHAnsi" w:eastAsiaTheme="minorEastAsia" w:hAnsiTheme="minorHAnsi" w:cstheme="minorBidi"/>
          <w:b w:val="0"/>
          <w:noProof/>
          <w:sz w:val="22"/>
          <w:szCs w:val="22"/>
        </w:rPr>
      </w:pPr>
      <w:ins w:id="76" w:author="Luo Laurence" w:date="2019-03-12T20:29:00Z">
        <w:r w:rsidRPr="00712743">
          <w:rPr>
            <w:rFonts w:ascii="Arial" w:hAnsi="Arial" w:cs="Arial"/>
            <w:noProof/>
          </w:rPr>
          <w:t>4.</w:t>
        </w:r>
        <w:r>
          <w:rPr>
            <w:rFonts w:asciiTheme="minorHAnsi" w:eastAsiaTheme="minorEastAsia" w:hAnsiTheme="minorHAnsi" w:cstheme="minorBidi"/>
            <w:b w:val="0"/>
            <w:noProof/>
            <w:sz w:val="22"/>
            <w:szCs w:val="22"/>
          </w:rPr>
          <w:tab/>
        </w:r>
        <w:r w:rsidRPr="00712743">
          <w:rPr>
            <w:rFonts w:ascii="Arial" w:hAnsi="Arial" w:cs="Arial"/>
            <w:noProof/>
          </w:rPr>
          <w:t>External Interface Requirements (team work, everyone contributes every section)</w:t>
        </w:r>
        <w:r>
          <w:rPr>
            <w:noProof/>
          </w:rPr>
          <w:tab/>
        </w:r>
        <w:r>
          <w:rPr>
            <w:noProof/>
          </w:rPr>
          <w:fldChar w:fldCharType="begin"/>
        </w:r>
        <w:r>
          <w:rPr>
            <w:noProof/>
          </w:rPr>
          <w:instrText xml:space="preserve"> PAGEREF _Toc3314992 \h </w:instrText>
        </w:r>
      </w:ins>
      <w:r>
        <w:rPr>
          <w:noProof/>
        </w:rPr>
      </w:r>
      <w:r>
        <w:rPr>
          <w:noProof/>
        </w:rPr>
        <w:fldChar w:fldCharType="separate"/>
      </w:r>
      <w:ins w:id="77" w:author="Luo Laurence" w:date="2019-03-12T20:29:00Z">
        <w:r>
          <w:rPr>
            <w:noProof/>
          </w:rPr>
          <w:t>5</w:t>
        </w:r>
        <w:r>
          <w:rPr>
            <w:noProof/>
          </w:rPr>
          <w:fldChar w:fldCharType="end"/>
        </w:r>
      </w:ins>
    </w:p>
    <w:p w:rsidR="00C95117" w:rsidRDefault="00C95117">
      <w:pPr>
        <w:pStyle w:val="TOC2"/>
        <w:tabs>
          <w:tab w:val="left" w:pos="720"/>
        </w:tabs>
        <w:rPr>
          <w:ins w:id="78" w:author="Luo Laurence" w:date="2019-03-12T20:29:00Z"/>
          <w:rFonts w:asciiTheme="minorHAnsi" w:eastAsiaTheme="minorEastAsia" w:hAnsiTheme="minorHAnsi" w:cstheme="minorBidi"/>
          <w:noProof/>
          <w:szCs w:val="22"/>
          <w:lang w:eastAsia="zh-CN"/>
        </w:rPr>
      </w:pPr>
      <w:ins w:id="79" w:author="Luo Laurence" w:date="2019-03-12T20:29:00Z">
        <w:r>
          <w:rPr>
            <w:rFonts w:asciiTheme="minorHAnsi" w:eastAsiaTheme="minorEastAsia" w:hAnsiTheme="minorHAnsi" w:cstheme="minorBidi"/>
            <w:noProof/>
            <w:szCs w:val="22"/>
            <w:lang w:eastAsia="zh-CN"/>
          </w:rPr>
          <w:tab/>
        </w:r>
        <w:r w:rsidRPr="00712743">
          <w:rPr>
            <w:rFonts w:ascii="Arial" w:hAnsi="Arial" w:cs="Arial"/>
            <w:noProof/>
          </w:rPr>
          <w:t>User Interfaces</w:t>
        </w:r>
        <w:r>
          <w:rPr>
            <w:noProof/>
          </w:rPr>
          <w:tab/>
        </w:r>
        <w:r>
          <w:rPr>
            <w:noProof/>
          </w:rPr>
          <w:fldChar w:fldCharType="begin"/>
        </w:r>
        <w:r>
          <w:rPr>
            <w:noProof/>
          </w:rPr>
          <w:instrText xml:space="preserve"> PAGEREF _Toc3314993 \h </w:instrText>
        </w:r>
      </w:ins>
      <w:r>
        <w:rPr>
          <w:noProof/>
        </w:rPr>
      </w:r>
      <w:r>
        <w:rPr>
          <w:noProof/>
        </w:rPr>
        <w:fldChar w:fldCharType="separate"/>
      </w:r>
      <w:ins w:id="80" w:author="Luo Laurence" w:date="2019-03-12T20:29:00Z">
        <w:r>
          <w:rPr>
            <w:noProof/>
          </w:rPr>
          <w:t>5</w:t>
        </w:r>
        <w:r>
          <w:rPr>
            <w:noProof/>
          </w:rPr>
          <w:fldChar w:fldCharType="end"/>
        </w:r>
      </w:ins>
    </w:p>
    <w:p w:rsidR="00C95117" w:rsidRDefault="00C95117">
      <w:pPr>
        <w:pStyle w:val="TOC2"/>
        <w:rPr>
          <w:ins w:id="81" w:author="Luo Laurence" w:date="2019-03-12T20:29:00Z"/>
          <w:rFonts w:asciiTheme="minorHAnsi" w:eastAsiaTheme="minorEastAsia" w:hAnsiTheme="minorHAnsi" w:cstheme="minorBidi"/>
          <w:noProof/>
          <w:szCs w:val="22"/>
          <w:lang w:eastAsia="zh-CN"/>
        </w:rPr>
      </w:pPr>
      <w:ins w:id="82" w:author="Luo Laurence" w:date="2019-03-12T20:29:00Z">
        <w:r w:rsidRPr="00712743">
          <w:rPr>
            <w:rFonts w:ascii="Arial" w:hAnsi="Arial" w:cs="Arial"/>
            <w:i/>
            <w:noProof/>
          </w:rPr>
          <w:t>4.1</w:t>
        </w:r>
        <w:r>
          <w:rPr>
            <w:noProof/>
          </w:rPr>
          <w:tab/>
        </w:r>
        <w:r>
          <w:rPr>
            <w:noProof/>
          </w:rPr>
          <w:fldChar w:fldCharType="begin"/>
        </w:r>
        <w:r>
          <w:rPr>
            <w:noProof/>
          </w:rPr>
          <w:instrText xml:space="preserve"> PAGEREF _Toc3314994 \h </w:instrText>
        </w:r>
      </w:ins>
      <w:r>
        <w:rPr>
          <w:noProof/>
        </w:rPr>
      </w:r>
      <w:r>
        <w:rPr>
          <w:noProof/>
        </w:rPr>
        <w:fldChar w:fldCharType="separate"/>
      </w:r>
      <w:ins w:id="83" w:author="Luo Laurence" w:date="2019-03-12T20:29:00Z">
        <w:r>
          <w:rPr>
            <w:noProof/>
          </w:rPr>
          <w:t>5</w:t>
        </w:r>
        <w:r>
          <w:rPr>
            <w:noProof/>
          </w:rPr>
          <w:fldChar w:fldCharType="end"/>
        </w:r>
      </w:ins>
    </w:p>
    <w:p w:rsidR="00C95117" w:rsidRDefault="00C95117">
      <w:pPr>
        <w:pStyle w:val="TOC2"/>
        <w:tabs>
          <w:tab w:val="left" w:pos="960"/>
        </w:tabs>
        <w:rPr>
          <w:ins w:id="84" w:author="Luo Laurence" w:date="2019-03-12T20:29:00Z"/>
          <w:rFonts w:asciiTheme="minorHAnsi" w:eastAsiaTheme="minorEastAsia" w:hAnsiTheme="minorHAnsi" w:cstheme="minorBidi"/>
          <w:noProof/>
          <w:szCs w:val="22"/>
          <w:lang w:eastAsia="zh-CN"/>
        </w:rPr>
      </w:pPr>
      <w:ins w:id="85" w:author="Luo Laurence" w:date="2019-03-12T20:29:00Z">
        <w:r w:rsidRPr="00712743">
          <w:rPr>
            <w:rFonts w:ascii="Arial" w:hAnsi="Arial" w:cs="Arial"/>
            <w:noProof/>
          </w:rPr>
          <w:t>4.2</w:t>
        </w:r>
        <w:r>
          <w:rPr>
            <w:rFonts w:asciiTheme="minorHAnsi" w:eastAsiaTheme="minorEastAsia" w:hAnsiTheme="minorHAnsi" w:cstheme="minorBidi"/>
            <w:noProof/>
            <w:szCs w:val="22"/>
            <w:lang w:eastAsia="zh-CN"/>
          </w:rPr>
          <w:tab/>
        </w:r>
        <w:r w:rsidRPr="00712743">
          <w:rPr>
            <w:rFonts w:ascii="Arial" w:hAnsi="Arial" w:cs="Arial"/>
            <w:noProof/>
          </w:rPr>
          <w:t>Hardware Interfaces</w:t>
        </w:r>
        <w:r>
          <w:rPr>
            <w:noProof/>
          </w:rPr>
          <w:tab/>
        </w:r>
        <w:r>
          <w:rPr>
            <w:noProof/>
          </w:rPr>
          <w:fldChar w:fldCharType="begin"/>
        </w:r>
        <w:r>
          <w:rPr>
            <w:noProof/>
          </w:rPr>
          <w:instrText xml:space="preserve"> PAGEREF _Toc3314995 \h </w:instrText>
        </w:r>
      </w:ins>
      <w:r>
        <w:rPr>
          <w:noProof/>
        </w:rPr>
      </w:r>
      <w:r>
        <w:rPr>
          <w:noProof/>
        </w:rPr>
        <w:fldChar w:fldCharType="separate"/>
      </w:r>
      <w:ins w:id="86" w:author="Luo Laurence" w:date="2019-03-12T20:29:00Z">
        <w:r>
          <w:rPr>
            <w:noProof/>
          </w:rPr>
          <w:t>6</w:t>
        </w:r>
        <w:r>
          <w:rPr>
            <w:noProof/>
          </w:rPr>
          <w:fldChar w:fldCharType="end"/>
        </w:r>
      </w:ins>
    </w:p>
    <w:p w:rsidR="00C95117" w:rsidRDefault="00C95117">
      <w:pPr>
        <w:pStyle w:val="TOC2"/>
        <w:tabs>
          <w:tab w:val="left" w:pos="960"/>
        </w:tabs>
        <w:rPr>
          <w:ins w:id="87" w:author="Luo Laurence" w:date="2019-03-12T20:29:00Z"/>
          <w:rFonts w:asciiTheme="minorHAnsi" w:eastAsiaTheme="minorEastAsia" w:hAnsiTheme="minorHAnsi" w:cstheme="minorBidi"/>
          <w:noProof/>
          <w:szCs w:val="22"/>
          <w:lang w:eastAsia="zh-CN"/>
        </w:rPr>
      </w:pPr>
      <w:ins w:id="88" w:author="Luo Laurence" w:date="2019-03-12T20:29:00Z">
        <w:r w:rsidRPr="00712743">
          <w:rPr>
            <w:rFonts w:ascii="Arial" w:hAnsi="Arial" w:cs="Arial"/>
            <w:noProof/>
          </w:rPr>
          <w:t>4.3</w:t>
        </w:r>
        <w:r>
          <w:rPr>
            <w:rFonts w:asciiTheme="minorHAnsi" w:eastAsiaTheme="minorEastAsia" w:hAnsiTheme="minorHAnsi" w:cstheme="minorBidi"/>
            <w:noProof/>
            <w:szCs w:val="22"/>
            <w:lang w:eastAsia="zh-CN"/>
          </w:rPr>
          <w:tab/>
        </w:r>
        <w:r w:rsidRPr="00712743">
          <w:rPr>
            <w:rFonts w:ascii="Arial" w:hAnsi="Arial" w:cs="Arial"/>
            <w:noProof/>
          </w:rPr>
          <w:t>Software Interfaces</w:t>
        </w:r>
        <w:r>
          <w:rPr>
            <w:noProof/>
          </w:rPr>
          <w:tab/>
        </w:r>
        <w:r>
          <w:rPr>
            <w:noProof/>
          </w:rPr>
          <w:fldChar w:fldCharType="begin"/>
        </w:r>
        <w:r>
          <w:rPr>
            <w:noProof/>
          </w:rPr>
          <w:instrText xml:space="preserve"> PAGEREF _Toc3314996 \h </w:instrText>
        </w:r>
      </w:ins>
      <w:r>
        <w:rPr>
          <w:noProof/>
        </w:rPr>
      </w:r>
      <w:r>
        <w:rPr>
          <w:noProof/>
        </w:rPr>
        <w:fldChar w:fldCharType="separate"/>
      </w:r>
      <w:ins w:id="89" w:author="Luo Laurence" w:date="2019-03-12T20:29:00Z">
        <w:r>
          <w:rPr>
            <w:noProof/>
          </w:rPr>
          <w:t>6</w:t>
        </w:r>
        <w:r>
          <w:rPr>
            <w:noProof/>
          </w:rPr>
          <w:fldChar w:fldCharType="end"/>
        </w:r>
      </w:ins>
    </w:p>
    <w:p w:rsidR="00C95117" w:rsidRDefault="00C95117">
      <w:pPr>
        <w:pStyle w:val="TOC2"/>
        <w:tabs>
          <w:tab w:val="left" w:pos="960"/>
        </w:tabs>
        <w:rPr>
          <w:ins w:id="90" w:author="Luo Laurence" w:date="2019-03-12T20:29:00Z"/>
          <w:rFonts w:asciiTheme="minorHAnsi" w:eastAsiaTheme="minorEastAsia" w:hAnsiTheme="minorHAnsi" w:cstheme="minorBidi"/>
          <w:noProof/>
          <w:szCs w:val="22"/>
          <w:lang w:eastAsia="zh-CN"/>
        </w:rPr>
      </w:pPr>
      <w:ins w:id="91" w:author="Luo Laurence" w:date="2019-03-12T20:29:00Z">
        <w:r w:rsidRPr="00712743">
          <w:rPr>
            <w:rFonts w:ascii="Arial" w:hAnsi="Arial" w:cs="Arial"/>
            <w:noProof/>
          </w:rPr>
          <w:t>4.4</w:t>
        </w:r>
        <w:r>
          <w:rPr>
            <w:rFonts w:asciiTheme="minorHAnsi" w:eastAsiaTheme="minorEastAsia" w:hAnsiTheme="minorHAnsi" w:cstheme="minorBidi"/>
            <w:noProof/>
            <w:szCs w:val="22"/>
            <w:lang w:eastAsia="zh-CN"/>
          </w:rPr>
          <w:tab/>
        </w:r>
        <w:r w:rsidRPr="00712743">
          <w:rPr>
            <w:rFonts w:ascii="Arial" w:hAnsi="Arial" w:cs="Arial"/>
            <w:noProof/>
          </w:rPr>
          <w:t>Communications Interfaces</w:t>
        </w:r>
        <w:r>
          <w:rPr>
            <w:noProof/>
          </w:rPr>
          <w:tab/>
        </w:r>
        <w:r>
          <w:rPr>
            <w:noProof/>
          </w:rPr>
          <w:fldChar w:fldCharType="begin"/>
        </w:r>
        <w:r>
          <w:rPr>
            <w:noProof/>
          </w:rPr>
          <w:instrText xml:space="preserve"> PAGEREF _Toc3314997 \h </w:instrText>
        </w:r>
      </w:ins>
      <w:r>
        <w:rPr>
          <w:noProof/>
        </w:rPr>
      </w:r>
      <w:r>
        <w:rPr>
          <w:noProof/>
        </w:rPr>
        <w:fldChar w:fldCharType="separate"/>
      </w:r>
      <w:ins w:id="92" w:author="Luo Laurence" w:date="2019-03-12T20:29:00Z">
        <w:r>
          <w:rPr>
            <w:noProof/>
          </w:rPr>
          <w:t>6</w:t>
        </w:r>
        <w:r>
          <w:rPr>
            <w:noProof/>
          </w:rPr>
          <w:fldChar w:fldCharType="end"/>
        </w:r>
      </w:ins>
    </w:p>
    <w:p w:rsidR="00C95117" w:rsidRDefault="00C95117">
      <w:pPr>
        <w:pStyle w:val="TOC1"/>
        <w:rPr>
          <w:ins w:id="93" w:author="Luo Laurence" w:date="2019-03-12T20:29:00Z"/>
          <w:rFonts w:asciiTheme="minorHAnsi" w:eastAsiaTheme="minorEastAsia" w:hAnsiTheme="minorHAnsi" w:cstheme="minorBidi"/>
          <w:b w:val="0"/>
          <w:noProof/>
          <w:sz w:val="22"/>
          <w:szCs w:val="22"/>
        </w:rPr>
      </w:pPr>
      <w:ins w:id="94" w:author="Luo Laurence" w:date="2019-03-12T20:29:00Z">
        <w:r w:rsidRPr="00712743">
          <w:rPr>
            <w:rFonts w:ascii="Arial" w:hAnsi="Arial" w:cs="Arial"/>
            <w:noProof/>
          </w:rPr>
          <w:t>5.</w:t>
        </w:r>
        <w:r>
          <w:rPr>
            <w:rFonts w:asciiTheme="minorHAnsi" w:eastAsiaTheme="minorEastAsia" w:hAnsiTheme="minorHAnsi" w:cstheme="minorBidi"/>
            <w:b w:val="0"/>
            <w:noProof/>
            <w:sz w:val="22"/>
            <w:szCs w:val="22"/>
          </w:rPr>
          <w:tab/>
        </w:r>
        <w:r w:rsidRPr="00712743">
          <w:rPr>
            <w:rFonts w:ascii="Arial" w:hAnsi="Arial" w:cs="Arial"/>
            <w:noProof/>
          </w:rPr>
          <w:t>Other Nonfunctional Requirements (team work, everyone contributes every section)</w:t>
        </w:r>
        <w:r>
          <w:rPr>
            <w:noProof/>
          </w:rPr>
          <w:tab/>
        </w:r>
        <w:r>
          <w:rPr>
            <w:noProof/>
          </w:rPr>
          <w:fldChar w:fldCharType="begin"/>
        </w:r>
        <w:r>
          <w:rPr>
            <w:noProof/>
          </w:rPr>
          <w:instrText xml:space="preserve"> PAGEREF _Toc3314998 \h </w:instrText>
        </w:r>
      </w:ins>
      <w:r>
        <w:rPr>
          <w:noProof/>
        </w:rPr>
      </w:r>
      <w:r>
        <w:rPr>
          <w:noProof/>
        </w:rPr>
        <w:fldChar w:fldCharType="separate"/>
      </w:r>
      <w:ins w:id="95" w:author="Luo Laurence" w:date="2019-03-12T20:29:00Z">
        <w:r>
          <w:rPr>
            <w:noProof/>
          </w:rPr>
          <w:t>6</w:t>
        </w:r>
        <w:r>
          <w:rPr>
            <w:noProof/>
          </w:rPr>
          <w:fldChar w:fldCharType="end"/>
        </w:r>
      </w:ins>
    </w:p>
    <w:p w:rsidR="00C95117" w:rsidRDefault="00C95117">
      <w:pPr>
        <w:pStyle w:val="TOC2"/>
        <w:tabs>
          <w:tab w:val="left" w:pos="960"/>
        </w:tabs>
        <w:rPr>
          <w:ins w:id="96" w:author="Luo Laurence" w:date="2019-03-12T20:29:00Z"/>
          <w:rFonts w:asciiTheme="minorHAnsi" w:eastAsiaTheme="minorEastAsia" w:hAnsiTheme="minorHAnsi" w:cstheme="minorBidi"/>
          <w:noProof/>
          <w:szCs w:val="22"/>
          <w:lang w:eastAsia="zh-CN"/>
        </w:rPr>
      </w:pPr>
      <w:ins w:id="97" w:author="Luo Laurence" w:date="2019-03-12T20:29:00Z">
        <w:r w:rsidRPr="00712743">
          <w:rPr>
            <w:rFonts w:ascii="Arial" w:hAnsi="Arial" w:cs="Arial"/>
            <w:noProof/>
          </w:rPr>
          <w:t>5.1</w:t>
        </w:r>
        <w:r>
          <w:rPr>
            <w:rFonts w:asciiTheme="minorHAnsi" w:eastAsiaTheme="minorEastAsia" w:hAnsiTheme="minorHAnsi" w:cstheme="minorBidi"/>
            <w:noProof/>
            <w:szCs w:val="22"/>
            <w:lang w:eastAsia="zh-CN"/>
          </w:rPr>
          <w:tab/>
        </w:r>
        <w:r w:rsidRPr="00712743">
          <w:rPr>
            <w:rFonts w:ascii="Arial" w:hAnsi="Arial" w:cs="Arial"/>
            <w:noProof/>
          </w:rPr>
          <w:t>Performance Requirements</w:t>
        </w:r>
        <w:r>
          <w:rPr>
            <w:noProof/>
          </w:rPr>
          <w:tab/>
        </w:r>
        <w:r>
          <w:rPr>
            <w:noProof/>
          </w:rPr>
          <w:fldChar w:fldCharType="begin"/>
        </w:r>
        <w:r>
          <w:rPr>
            <w:noProof/>
          </w:rPr>
          <w:instrText xml:space="preserve"> PAGEREF _Toc3314999 \h </w:instrText>
        </w:r>
      </w:ins>
      <w:r>
        <w:rPr>
          <w:noProof/>
        </w:rPr>
      </w:r>
      <w:r>
        <w:rPr>
          <w:noProof/>
        </w:rPr>
        <w:fldChar w:fldCharType="separate"/>
      </w:r>
      <w:ins w:id="98" w:author="Luo Laurence" w:date="2019-03-12T20:29:00Z">
        <w:r>
          <w:rPr>
            <w:noProof/>
          </w:rPr>
          <w:t>6</w:t>
        </w:r>
        <w:r>
          <w:rPr>
            <w:noProof/>
          </w:rPr>
          <w:fldChar w:fldCharType="end"/>
        </w:r>
      </w:ins>
    </w:p>
    <w:p w:rsidR="00C95117" w:rsidRDefault="00C95117">
      <w:pPr>
        <w:pStyle w:val="TOC2"/>
        <w:tabs>
          <w:tab w:val="left" w:pos="960"/>
        </w:tabs>
        <w:rPr>
          <w:ins w:id="99" w:author="Luo Laurence" w:date="2019-03-12T20:29:00Z"/>
          <w:rFonts w:asciiTheme="minorHAnsi" w:eastAsiaTheme="minorEastAsia" w:hAnsiTheme="minorHAnsi" w:cstheme="minorBidi"/>
          <w:noProof/>
          <w:szCs w:val="22"/>
          <w:lang w:eastAsia="zh-CN"/>
        </w:rPr>
      </w:pPr>
      <w:ins w:id="100" w:author="Luo Laurence" w:date="2019-03-12T20:29:00Z">
        <w:r w:rsidRPr="00712743">
          <w:rPr>
            <w:rFonts w:ascii="Arial" w:hAnsi="Arial" w:cs="Arial"/>
            <w:noProof/>
          </w:rPr>
          <w:t>5.2</w:t>
        </w:r>
        <w:r>
          <w:rPr>
            <w:rFonts w:asciiTheme="minorHAnsi" w:eastAsiaTheme="minorEastAsia" w:hAnsiTheme="minorHAnsi" w:cstheme="minorBidi"/>
            <w:noProof/>
            <w:szCs w:val="22"/>
            <w:lang w:eastAsia="zh-CN"/>
          </w:rPr>
          <w:tab/>
        </w:r>
        <w:r w:rsidRPr="00712743">
          <w:rPr>
            <w:rFonts w:ascii="Arial" w:hAnsi="Arial" w:cs="Arial"/>
            <w:noProof/>
          </w:rPr>
          <w:t>Safety Requirements</w:t>
        </w:r>
        <w:r>
          <w:rPr>
            <w:noProof/>
          </w:rPr>
          <w:tab/>
        </w:r>
        <w:r>
          <w:rPr>
            <w:noProof/>
          </w:rPr>
          <w:fldChar w:fldCharType="begin"/>
        </w:r>
        <w:r>
          <w:rPr>
            <w:noProof/>
          </w:rPr>
          <w:instrText xml:space="preserve"> PAGEREF _Toc3315000 \h </w:instrText>
        </w:r>
      </w:ins>
      <w:r>
        <w:rPr>
          <w:noProof/>
        </w:rPr>
      </w:r>
      <w:r>
        <w:rPr>
          <w:noProof/>
        </w:rPr>
        <w:fldChar w:fldCharType="separate"/>
      </w:r>
      <w:ins w:id="101" w:author="Luo Laurence" w:date="2019-03-12T20:29:00Z">
        <w:r>
          <w:rPr>
            <w:noProof/>
          </w:rPr>
          <w:t>6</w:t>
        </w:r>
        <w:r>
          <w:rPr>
            <w:noProof/>
          </w:rPr>
          <w:fldChar w:fldCharType="end"/>
        </w:r>
      </w:ins>
    </w:p>
    <w:p w:rsidR="00C95117" w:rsidRDefault="00C95117">
      <w:pPr>
        <w:pStyle w:val="TOC2"/>
        <w:tabs>
          <w:tab w:val="left" w:pos="960"/>
        </w:tabs>
        <w:rPr>
          <w:ins w:id="102" w:author="Luo Laurence" w:date="2019-03-12T20:29:00Z"/>
          <w:rFonts w:asciiTheme="minorHAnsi" w:eastAsiaTheme="minorEastAsia" w:hAnsiTheme="minorHAnsi" w:cstheme="minorBidi"/>
          <w:noProof/>
          <w:szCs w:val="22"/>
          <w:lang w:eastAsia="zh-CN"/>
        </w:rPr>
      </w:pPr>
      <w:ins w:id="103" w:author="Luo Laurence" w:date="2019-03-12T20:29:00Z">
        <w:r w:rsidRPr="00712743">
          <w:rPr>
            <w:rFonts w:ascii="Arial" w:hAnsi="Arial" w:cs="Arial"/>
            <w:noProof/>
          </w:rPr>
          <w:t>5.3</w:t>
        </w:r>
        <w:r>
          <w:rPr>
            <w:rFonts w:asciiTheme="minorHAnsi" w:eastAsiaTheme="minorEastAsia" w:hAnsiTheme="minorHAnsi" w:cstheme="minorBidi"/>
            <w:noProof/>
            <w:szCs w:val="22"/>
            <w:lang w:eastAsia="zh-CN"/>
          </w:rPr>
          <w:tab/>
        </w:r>
        <w:r w:rsidRPr="00712743">
          <w:rPr>
            <w:rFonts w:ascii="Arial" w:hAnsi="Arial" w:cs="Arial"/>
            <w:noProof/>
          </w:rPr>
          <w:t>Security Requirements</w:t>
        </w:r>
        <w:r>
          <w:rPr>
            <w:noProof/>
          </w:rPr>
          <w:tab/>
        </w:r>
        <w:r>
          <w:rPr>
            <w:noProof/>
          </w:rPr>
          <w:fldChar w:fldCharType="begin"/>
        </w:r>
        <w:r>
          <w:rPr>
            <w:noProof/>
          </w:rPr>
          <w:instrText xml:space="preserve"> PAGEREF _Toc3315001 \h </w:instrText>
        </w:r>
      </w:ins>
      <w:r>
        <w:rPr>
          <w:noProof/>
        </w:rPr>
      </w:r>
      <w:r>
        <w:rPr>
          <w:noProof/>
        </w:rPr>
        <w:fldChar w:fldCharType="separate"/>
      </w:r>
      <w:ins w:id="104" w:author="Luo Laurence" w:date="2019-03-12T20:29:00Z">
        <w:r>
          <w:rPr>
            <w:noProof/>
          </w:rPr>
          <w:t>6</w:t>
        </w:r>
        <w:r>
          <w:rPr>
            <w:noProof/>
          </w:rPr>
          <w:fldChar w:fldCharType="end"/>
        </w:r>
      </w:ins>
    </w:p>
    <w:p w:rsidR="00C95117" w:rsidRDefault="00C95117">
      <w:pPr>
        <w:pStyle w:val="TOC2"/>
        <w:tabs>
          <w:tab w:val="left" w:pos="960"/>
        </w:tabs>
        <w:rPr>
          <w:ins w:id="105" w:author="Luo Laurence" w:date="2019-03-12T20:29:00Z"/>
          <w:rFonts w:asciiTheme="minorHAnsi" w:eastAsiaTheme="minorEastAsia" w:hAnsiTheme="minorHAnsi" w:cstheme="minorBidi"/>
          <w:noProof/>
          <w:szCs w:val="22"/>
          <w:lang w:eastAsia="zh-CN"/>
        </w:rPr>
      </w:pPr>
      <w:ins w:id="106" w:author="Luo Laurence" w:date="2019-03-12T20:29:00Z">
        <w:r w:rsidRPr="00712743">
          <w:rPr>
            <w:rFonts w:ascii="Arial" w:hAnsi="Arial" w:cs="Arial"/>
            <w:noProof/>
          </w:rPr>
          <w:t>5.4</w:t>
        </w:r>
        <w:r>
          <w:rPr>
            <w:rFonts w:asciiTheme="minorHAnsi" w:eastAsiaTheme="minorEastAsia" w:hAnsiTheme="minorHAnsi" w:cstheme="minorBidi"/>
            <w:noProof/>
            <w:szCs w:val="22"/>
            <w:lang w:eastAsia="zh-CN"/>
          </w:rPr>
          <w:tab/>
        </w:r>
        <w:r w:rsidRPr="00712743">
          <w:rPr>
            <w:rFonts w:ascii="Arial" w:hAnsi="Arial" w:cs="Arial"/>
            <w:noProof/>
          </w:rPr>
          <w:t>Software Quality Attributes</w:t>
        </w:r>
        <w:r>
          <w:rPr>
            <w:noProof/>
          </w:rPr>
          <w:tab/>
        </w:r>
        <w:r>
          <w:rPr>
            <w:noProof/>
          </w:rPr>
          <w:fldChar w:fldCharType="begin"/>
        </w:r>
        <w:r>
          <w:rPr>
            <w:noProof/>
          </w:rPr>
          <w:instrText xml:space="preserve"> PAGEREF _Toc3315002 \h </w:instrText>
        </w:r>
      </w:ins>
      <w:r>
        <w:rPr>
          <w:noProof/>
        </w:rPr>
      </w:r>
      <w:r>
        <w:rPr>
          <w:noProof/>
        </w:rPr>
        <w:fldChar w:fldCharType="separate"/>
      </w:r>
      <w:ins w:id="107" w:author="Luo Laurence" w:date="2019-03-12T20:29:00Z">
        <w:r>
          <w:rPr>
            <w:noProof/>
          </w:rPr>
          <w:t>6</w:t>
        </w:r>
        <w:r>
          <w:rPr>
            <w:noProof/>
          </w:rPr>
          <w:fldChar w:fldCharType="end"/>
        </w:r>
      </w:ins>
    </w:p>
    <w:p w:rsidR="00C95117" w:rsidRDefault="00C95117">
      <w:pPr>
        <w:pStyle w:val="TOC1"/>
        <w:rPr>
          <w:ins w:id="108" w:author="Luo Laurence" w:date="2019-03-12T20:29:00Z"/>
          <w:rFonts w:asciiTheme="minorHAnsi" w:eastAsiaTheme="minorEastAsia" w:hAnsiTheme="minorHAnsi" w:cstheme="minorBidi"/>
          <w:b w:val="0"/>
          <w:noProof/>
          <w:sz w:val="22"/>
          <w:szCs w:val="22"/>
        </w:rPr>
      </w:pPr>
      <w:ins w:id="109" w:author="Luo Laurence" w:date="2019-03-12T20:29:00Z">
        <w:r w:rsidRPr="00712743">
          <w:rPr>
            <w:rFonts w:ascii="Arial" w:hAnsi="Arial" w:cs="Arial"/>
            <w:noProof/>
          </w:rPr>
          <w:t>6.</w:t>
        </w:r>
        <w:r>
          <w:rPr>
            <w:rFonts w:asciiTheme="minorHAnsi" w:eastAsiaTheme="minorEastAsia" w:hAnsiTheme="minorHAnsi" w:cstheme="minorBidi"/>
            <w:b w:val="0"/>
            <w:noProof/>
            <w:sz w:val="22"/>
            <w:szCs w:val="22"/>
          </w:rPr>
          <w:tab/>
        </w:r>
        <w:r w:rsidRPr="00712743">
          <w:rPr>
            <w:rFonts w:ascii="Arial" w:hAnsi="Arial" w:cs="Arial"/>
            <w:noProof/>
          </w:rPr>
          <w:t>Other Requirements (team work, everyone contributes every section)</w:t>
        </w:r>
        <w:r>
          <w:rPr>
            <w:noProof/>
          </w:rPr>
          <w:tab/>
        </w:r>
        <w:r>
          <w:rPr>
            <w:noProof/>
          </w:rPr>
          <w:fldChar w:fldCharType="begin"/>
        </w:r>
        <w:r>
          <w:rPr>
            <w:noProof/>
          </w:rPr>
          <w:instrText xml:space="preserve"> PAGEREF _Toc3315003 \h </w:instrText>
        </w:r>
      </w:ins>
      <w:r>
        <w:rPr>
          <w:noProof/>
        </w:rPr>
      </w:r>
      <w:r>
        <w:rPr>
          <w:noProof/>
        </w:rPr>
        <w:fldChar w:fldCharType="separate"/>
      </w:r>
      <w:ins w:id="110" w:author="Luo Laurence" w:date="2019-03-12T20:29:00Z">
        <w:r>
          <w:rPr>
            <w:noProof/>
          </w:rPr>
          <w:t>6</w:t>
        </w:r>
        <w:r>
          <w:rPr>
            <w:noProof/>
          </w:rPr>
          <w:fldChar w:fldCharType="end"/>
        </w:r>
      </w:ins>
    </w:p>
    <w:p w:rsidR="00C95117" w:rsidRDefault="00C95117">
      <w:pPr>
        <w:pStyle w:val="TOC1"/>
        <w:rPr>
          <w:ins w:id="111" w:author="Luo Laurence" w:date="2019-03-12T20:29:00Z"/>
          <w:rFonts w:asciiTheme="minorHAnsi" w:eastAsiaTheme="minorEastAsia" w:hAnsiTheme="minorHAnsi" w:cstheme="minorBidi"/>
          <w:b w:val="0"/>
          <w:noProof/>
          <w:sz w:val="22"/>
          <w:szCs w:val="22"/>
        </w:rPr>
      </w:pPr>
      <w:ins w:id="112" w:author="Luo Laurence" w:date="2019-03-12T20:29:00Z">
        <w:r w:rsidRPr="00712743">
          <w:rPr>
            <w:rFonts w:ascii="Arial" w:hAnsi="Arial" w:cs="Arial"/>
            <w:noProof/>
          </w:rPr>
          <w:t>Appendix A: Glossary</w:t>
        </w:r>
        <w:r>
          <w:rPr>
            <w:noProof/>
          </w:rPr>
          <w:tab/>
        </w:r>
        <w:r>
          <w:rPr>
            <w:noProof/>
          </w:rPr>
          <w:fldChar w:fldCharType="begin"/>
        </w:r>
        <w:r>
          <w:rPr>
            <w:noProof/>
          </w:rPr>
          <w:instrText xml:space="preserve"> PAGEREF _Toc3315004 \h </w:instrText>
        </w:r>
      </w:ins>
      <w:r>
        <w:rPr>
          <w:noProof/>
        </w:rPr>
      </w:r>
      <w:r>
        <w:rPr>
          <w:noProof/>
        </w:rPr>
        <w:fldChar w:fldCharType="separate"/>
      </w:r>
      <w:ins w:id="113" w:author="Luo Laurence" w:date="2019-03-12T20:29:00Z">
        <w:r>
          <w:rPr>
            <w:noProof/>
          </w:rPr>
          <w:t>7</w:t>
        </w:r>
        <w:r>
          <w:rPr>
            <w:noProof/>
          </w:rPr>
          <w:fldChar w:fldCharType="end"/>
        </w:r>
      </w:ins>
    </w:p>
    <w:p w:rsidR="00C95117" w:rsidRDefault="00C95117">
      <w:pPr>
        <w:pStyle w:val="TOC1"/>
        <w:rPr>
          <w:ins w:id="114" w:author="Luo Laurence" w:date="2019-03-12T20:29:00Z"/>
          <w:rFonts w:asciiTheme="minorHAnsi" w:eastAsiaTheme="minorEastAsia" w:hAnsiTheme="minorHAnsi" w:cstheme="minorBidi"/>
          <w:b w:val="0"/>
          <w:noProof/>
          <w:sz w:val="22"/>
          <w:szCs w:val="22"/>
        </w:rPr>
      </w:pPr>
      <w:ins w:id="115" w:author="Luo Laurence" w:date="2019-03-12T20:29:00Z">
        <w:r w:rsidRPr="00712743">
          <w:rPr>
            <w:rFonts w:ascii="Arial" w:hAnsi="Arial" w:cs="Arial"/>
            <w:noProof/>
          </w:rPr>
          <w:t>Appendix B: Analysis Models</w:t>
        </w:r>
        <w:r>
          <w:rPr>
            <w:noProof/>
          </w:rPr>
          <w:tab/>
        </w:r>
        <w:r>
          <w:rPr>
            <w:noProof/>
          </w:rPr>
          <w:fldChar w:fldCharType="begin"/>
        </w:r>
        <w:r>
          <w:rPr>
            <w:noProof/>
          </w:rPr>
          <w:instrText xml:space="preserve"> PAGEREF _Toc3315005 \h </w:instrText>
        </w:r>
      </w:ins>
      <w:r>
        <w:rPr>
          <w:noProof/>
        </w:rPr>
      </w:r>
      <w:r>
        <w:rPr>
          <w:noProof/>
        </w:rPr>
        <w:fldChar w:fldCharType="separate"/>
      </w:r>
      <w:ins w:id="116" w:author="Luo Laurence" w:date="2019-03-12T20:29:00Z">
        <w:r>
          <w:rPr>
            <w:noProof/>
          </w:rPr>
          <w:t>7</w:t>
        </w:r>
        <w:r>
          <w:rPr>
            <w:noProof/>
          </w:rPr>
          <w:fldChar w:fldCharType="end"/>
        </w:r>
      </w:ins>
    </w:p>
    <w:p w:rsidR="00C95117" w:rsidRDefault="00C95117">
      <w:pPr>
        <w:pStyle w:val="TOC1"/>
        <w:rPr>
          <w:ins w:id="117" w:author="Luo Laurence" w:date="2019-03-12T20:29:00Z"/>
          <w:rFonts w:asciiTheme="minorHAnsi" w:eastAsiaTheme="minorEastAsia" w:hAnsiTheme="minorHAnsi" w:cstheme="minorBidi"/>
          <w:b w:val="0"/>
          <w:noProof/>
          <w:sz w:val="22"/>
          <w:szCs w:val="22"/>
        </w:rPr>
      </w:pPr>
      <w:ins w:id="118" w:author="Luo Laurence" w:date="2019-03-12T20:29:00Z">
        <w:r w:rsidRPr="00712743">
          <w:rPr>
            <w:rFonts w:ascii="Arial" w:hAnsi="Arial" w:cs="Arial"/>
            <w:noProof/>
          </w:rPr>
          <w:t>Appendix C: Issues List</w:t>
        </w:r>
        <w:r>
          <w:rPr>
            <w:noProof/>
          </w:rPr>
          <w:tab/>
        </w:r>
        <w:r>
          <w:rPr>
            <w:noProof/>
          </w:rPr>
          <w:fldChar w:fldCharType="begin"/>
        </w:r>
        <w:r>
          <w:rPr>
            <w:noProof/>
          </w:rPr>
          <w:instrText xml:space="preserve"> PAGEREF _Toc3315006 \h </w:instrText>
        </w:r>
      </w:ins>
      <w:r>
        <w:rPr>
          <w:noProof/>
        </w:rPr>
      </w:r>
      <w:r>
        <w:rPr>
          <w:noProof/>
        </w:rPr>
        <w:fldChar w:fldCharType="separate"/>
      </w:r>
      <w:ins w:id="119" w:author="Luo Laurence" w:date="2019-03-12T20:29:00Z">
        <w:r>
          <w:rPr>
            <w:noProof/>
          </w:rPr>
          <w:t>7</w:t>
        </w:r>
        <w:r>
          <w:rPr>
            <w:noProof/>
          </w:rPr>
          <w:fldChar w:fldCharType="end"/>
        </w:r>
      </w:ins>
    </w:p>
    <w:p w:rsidR="0005308F" w:rsidRPr="00E275EC" w:rsidDel="00C95117" w:rsidRDefault="0005308F">
      <w:pPr>
        <w:pStyle w:val="TOC1"/>
        <w:rPr>
          <w:del w:id="120" w:author="Luo Laurence" w:date="2019-03-12T20:29:00Z"/>
          <w:rFonts w:ascii="Arial" w:hAnsi="Arial" w:cs="Arial"/>
          <w:b w:val="0"/>
          <w:noProof/>
          <w:kern w:val="2"/>
          <w:sz w:val="21"/>
          <w:szCs w:val="22"/>
          <w:rPrChange w:id="121" w:author="Luo Laurence" w:date="2019-03-12T20:09:00Z">
            <w:rPr>
              <w:del w:id="122" w:author="Luo Laurence" w:date="2019-03-12T20:29:00Z"/>
              <w:rFonts w:ascii="等线" w:hAnsi="等线"/>
              <w:b w:val="0"/>
              <w:noProof/>
              <w:kern w:val="2"/>
              <w:sz w:val="21"/>
              <w:szCs w:val="22"/>
            </w:rPr>
          </w:rPrChange>
        </w:rPr>
      </w:pPr>
      <w:del w:id="123" w:author="Luo Laurence" w:date="2019-03-12T20:29:00Z">
        <w:r w:rsidRPr="00E275EC" w:rsidDel="00C95117">
          <w:rPr>
            <w:rFonts w:ascii="Arial" w:hAnsi="Arial" w:cs="Arial"/>
            <w:b w:val="0"/>
            <w:noProof/>
            <w:rPrChange w:id="124" w:author="Luo Laurence" w:date="2019-03-12T20:09:00Z">
              <w:rPr>
                <w:b w:val="0"/>
                <w:noProof/>
              </w:rPr>
            </w:rPrChange>
          </w:rPr>
          <w:delText>Table of Contents</w:delText>
        </w:r>
        <w:r w:rsidRPr="00E275EC" w:rsidDel="00C95117">
          <w:rPr>
            <w:rFonts w:ascii="Arial" w:hAnsi="Arial" w:cs="Arial"/>
            <w:b w:val="0"/>
            <w:noProof/>
            <w:rPrChange w:id="125" w:author="Luo Laurence" w:date="2019-03-12T20:09:00Z">
              <w:rPr>
                <w:b w:val="0"/>
                <w:noProof/>
              </w:rPr>
            </w:rPrChange>
          </w:rPr>
          <w:tab/>
          <w:delText>ii</w:delText>
        </w:r>
      </w:del>
    </w:p>
    <w:p w:rsidR="0005308F" w:rsidRPr="00E275EC" w:rsidDel="00C95117" w:rsidRDefault="0005308F">
      <w:pPr>
        <w:pStyle w:val="TOC1"/>
        <w:rPr>
          <w:del w:id="126" w:author="Luo Laurence" w:date="2019-03-12T20:29:00Z"/>
          <w:rFonts w:ascii="Arial" w:hAnsi="Arial" w:cs="Arial"/>
          <w:b w:val="0"/>
          <w:noProof/>
          <w:kern w:val="2"/>
          <w:sz w:val="21"/>
          <w:szCs w:val="22"/>
          <w:rPrChange w:id="127" w:author="Luo Laurence" w:date="2019-03-12T20:09:00Z">
            <w:rPr>
              <w:del w:id="128" w:author="Luo Laurence" w:date="2019-03-12T20:29:00Z"/>
              <w:rFonts w:ascii="等线" w:hAnsi="等线"/>
              <w:b w:val="0"/>
              <w:noProof/>
              <w:kern w:val="2"/>
              <w:sz w:val="21"/>
              <w:szCs w:val="22"/>
            </w:rPr>
          </w:rPrChange>
        </w:rPr>
      </w:pPr>
      <w:del w:id="129" w:author="Luo Laurence" w:date="2019-03-12T20:29:00Z">
        <w:r w:rsidRPr="00E275EC" w:rsidDel="00C95117">
          <w:rPr>
            <w:rFonts w:ascii="Arial" w:hAnsi="Arial" w:cs="Arial"/>
            <w:b w:val="0"/>
            <w:noProof/>
            <w:rPrChange w:id="130" w:author="Luo Laurence" w:date="2019-03-12T20:09:00Z">
              <w:rPr>
                <w:b w:val="0"/>
                <w:noProof/>
              </w:rPr>
            </w:rPrChange>
          </w:rPr>
          <w:delText>Revision History</w:delText>
        </w:r>
        <w:r w:rsidRPr="00E275EC" w:rsidDel="00C95117">
          <w:rPr>
            <w:rFonts w:ascii="Arial" w:hAnsi="Arial" w:cs="Arial"/>
            <w:b w:val="0"/>
            <w:noProof/>
            <w:rPrChange w:id="131" w:author="Luo Laurence" w:date="2019-03-12T20:09:00Z">
              <w:rPr>
                <w:b w:val="0"/>
                <w:noProof/>
              </w:rPr>
            </w:rPrChange>
          </w:rPr>
          <w:tab/>
          <w:delText>ii</w:delText>
        </w:r>
      </w:del>
    </w:p>
    <w:p w:rsidR="0005308F" w:rsidRPr="00E275EC" w:rsidDel="00C95117" w:rsidRDefault="0005308F">
      <w:pPr>
        <w:pStyle w:val="TOC1"/>
        <w:rPr>
          <w:del w:id="132" w:author="Luo Laurence" w:date="2019-03-12T20:29:00Z"/>
          <w:rFonts w:ascii="Arial" w:hAnsi="Arial" w:cs="Arial"/>
          <w:b w:val="0"/>
          <w:noProof/>
          <w:kern w:val="2"/>
          <w:sz w:val="21"/>
          <w:szCs w:val="22"/>
          <w:rPrChange w:id="133" w:author="Luo Laurence" w:date="2019-03-12T20:09:00Z">
            <w:rPr>
              <w:del w:id="134" w:author="Luo Laurence" w:date="2019-03-12T20:29:00Z"/>
              <w:rFonts w:ascii="等线" w:hAnsi="等线"/>
              <w:b w:val="0"/>
              <w:noProof/>
              <w:kern w:val="2"/>
              <w:sz w:val="21"/>
              <w:szCs w:val="22"/>
            </w:rPr>
          </w:rPrChange>
        </w:rPr>
      </w:pPr>
      <w:del w:id="135" w:author="Luo Laurence" w:date="2019-03-12T20:29:00Z">
        <w:r w:rsidRPr="00E275EC" w:rsidDel="00C95117">
          <w:rPr>
            <w:rFonts w:ascii="Arial" w:hAnsi="Arial" w:cs="Arial"/>
            <w:b w:val="0"/>
            <w:noProof/>
            <w:rPrChange w:id="136" w:author="Luo Laurence" w:date="2019-03-12T20:09:00Z">
              <w:rPr>
                <w:b w:val="0"/>
                <w:noProof/>
              </w:rPr>
            </w:rPrChange>
          </w:rPr>
          <w:delText>1.</w:delText>
        </w:r>
        <w:r w:rsidRPr="00E275EC" w:rsidDel="00C95117">
          <w:rPr>
            <w:rFonts w:ascii="Arial" w:hAnsi="Arial" w:cs="Arial"/>
            <w:noProof/>
            <w:kern w:val="2"/>
            <w:sz w:val="21"/>
            <w:szCs w:val="22"/>
            <w:rPrChange w:id="137" w:author="Luo Laurence" w:date="2019-03-12T20:09:00Z">
              <w:rPr>
                <w:rFonts w:ascii="等线" w:hAnsi="等线"/>
                <w:noProof/>
                <w:kern w:val="2"/>
                <w:sz w:val="21"/>
                <w:szCs w:val="22"/>
              </w:rPr>
            </w:rPrChange>
          </w:rPr>
          <w:tab/>
        </w:r>
        <w:r w:rsidRPr="00E275EC" w:rsidDel="00C95117">
          <w:rPr>
            <w:rFonts w:ascii="Arial" w:hAnsi="Arial" w:cs="Arial"/>
            <w:b w:val="0"/>
            <w:noProof/>
            <w:rPrChange w:id="138" w:author="Luo Laurence" w:date="2019-03-12T20:09:00Z">
              <w:rPr>
                <w:b w:val="0"/>
                <w:noProof/>
              </w:rPr>
            </w:rPrChange>
          </w:rPr>
          <w:delText>Introduction</w:delText>
        </w:r>
        <w:r w:rsidRPr="00E275EC" w:rsidDel="00C95117">
          <w:rPr>
            <w:rFonts w:ascii="Arial" w:hAnsi="Arial" w:cs="Arial"/>
            <w:b w:val="0"/>
            <w:noProof/>
            <w:rPrChange w:id="139" w:author="Luo Laurence" w:date="2019-03-12T20:09:00Z">
              <w:rPr>
                <w:b w:val="0"/>
                <w:noProof/>
              </w:rPr>
            </w:rPrChange>
          </w:rPr>
          <w:tab/>
          <w:delText>1</w:delText>
        </w:r>
      </w:del>
    </w:p>
    <w:p w:rsidR="0005308F" w:rsidRPr="00E275EC" w:rsidDel="00C95117" w:rsidRDefault="0005308F">
      <w:pPr>
        <w:pStyle w:val="TOC2"/>
        <w:tabs>
          <w:tab w:val="left" w:pos="960"/>
        </w:tabs>
        <w:rPr>
          <w:del w:id="140" w:author="Luo Laurence" w:date="2019-03-12T20:29:00Z"/>
          <w:rFonts w:ascii="Arial" w:hAnsi="Arial" w:cs="Arial"/>
          <w:noProof/>
          <w:kern w:val="2"/>
          <w:sz w:val="21"/>
          <w:szCs w:val="22"/>
          <w:lang w:eastAsia="zh-CN"/>
          <w:rPrChange w:id="141" w:author="Luo Laurence" w:date="2019-03-12T20:09:00Z">
            <w:rPr>
              <w:del w:id="142" w:author="Luo Laurence" w:date="2019-03-12T20:29:00Z"/>
              <w:rFonts w:ascii="等线" w:hAnsi="等线"/>
              <w:noProof/>
              <w:kern w:val="2"/>
              <w:sz w:val="21"/>
              <w:szCs w:val="22"/>
              <w:lang w:eastAsia="zh-CN"/>
            </w:rPr>
          </w:rPrChange>
        </w:rPr>
      </w:pPr>
      <w:del w:id="143" w:author="Luo Laurence" w:date="2019-03-12T20:29:00Z">
        <w:r w:rsidRPr="00E275EC" w:rsidDel="00C95117">
          <w:rPr>
            <w:rFonts w:ascii="Arial" w:hAnsi="Arial" w:cs="Arial"/>
            <w:noProof/>
            <w:rPrChange w:id="144" w:author="Luo Laurence" w:date="2019-03-12T20:09:00Z">
              <w:rPr>
                <w:noProof/>
              </w:rPr>
            </w:rPrChange>
          </w:rPr>
          <w:delText>1.1</w:delText>
        </w:r>
        <w:r w:rsidRPr="00E275EC" w:rsidDel="00C95117">
          <w:rPr>
            <w:rFonts w:ascii="Arial" w:hAnsi="Arial" w:cs="Arial"/>
            <w:noProof/>
            <w:kern w:val="2"/>
            <w:sz w:val="21"/>
            <w:szCs w:val="22"/>
            <w:lang w:eastAsia="zh-CN"/>
            <w:rPrChange w:id="14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46" w:author="Luo Laurence" w:date="2019-03-12T20:09:00Z">
              <w:rPr>
                <w:noProof/>
              </w:rPr>
            </w:rPrChange>
          </w:rPr>
          <w:delText>Purpose</w:delText>
        </w:r>
        <w:r w:rsidRPr="00E275EC" w:rsidDel="00C95117">
          <w:rPr>
            <w:rFonts w:ascii="Arial" w:hAnsi="Arial" w:cs="Arial"/>
            <w:noProof/>
            <w:rPrChange w:id="147" w:author="Luo Laurence" w:date="2019-03-12T20:09:00Z">
              <w:rPr>
                <w:noProof/>
              </w:rPr>
            </w:rPrChange>
          </w:rPr>
          <w:tab/>
          <w:delText>1</w:delText>
        </w:r>
      </w:del>
    </w:p>
    <w:p w:rsidR="0005308F" w:rsidRPr="00E275EC" w:rsidDel="00C95117" w:rsidRDefault="0005308F">
      <w:pPr>
        <w:pStyle w:val="TOC2"/>
        <w:tabs>
          <w:tab w:val="left" w:pos="960"/>
        </w:tabs>
        <w:rPr>
          <w:del w:id="148" w:author="Luo Laurence" w:date="2019-03-12T20:29:00Z"/>
          <w:rFonts w:ascii="Arial" w:hAnsi="Arial" w:cs="Arial"/>
          <w:noProof/>
          <w:kern w:val="2"/>
          <w:sz w:val="21"/>
          <w:szCs w:val="22"/>
          <w:lang w:eastAsia="zh-CN"/>
          <w:rPrChange w:id="149" w:author="Luo Laurence" w:date="2019-03-12T20:09:00Z">
            <w:rPr>
              <w:del w:id="150" w:author="Luo Laurence" w:date="2019-03-12T20:29:00Z"/>
              <w:rFonts w:ascii="等线" w:hAnsi="等线"/>
              <w:noProof/>
              <w:kern w:val="2"/>
              <w:sz w:val="21"/>
              <w:szCs w:val="22"/>
              <w:lang w:eastAsia="zh-CN"/>
            </w:rPr>
          </w:rPrChange>
        </w:rPr>
      </w:pPr>
      <w:del w:id="151" w:author="Luo Laurence" w:date="2019-03-12T20:29:00Z">
        <w:r w:rsidRPr="00E275EC" w:rsidDel="00C95117">
          <w:rPr>
            <w:rFonts w:ascii="Arial" w:hAnsi="Arial" w:cs="Arial"/>
            <w:noProof/>
            <w:rPrChange w:id="152" w:author="Luo Laurence" w:date="2019-03-12T20:09:00Z">
              <w:rPr>
                <w:noProof/>
              </w:rPr>
            </w:rPrChange>
          </w:rPr>
          <w:delText>1.2</w:delText>
        </w:r>
        <w:r w:rsidRPr="00E275EC" w:rsidDel="00C95117">
          <w:rPr>
            <w:rFonts w:ascii="Arial" w:hAnsi="Arial" w:cs="Arial"/>
            <w:noProof/>
            <w:kern w:val="2"/>
            <w:sz w:val="21"/>
            <w:szCs w:val="22"/>
            <w:lang w:eastAsia="zh-CN"/>
            <w:rPrChange w:id="15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54" w:author="Luo Laurence" w:date="2019-03-12T20:09:00Z">
              <w:rPr>
                <w:noProof/>
              </w:rPr>
            </w:rPrChange>
          </w:rPr>
          <w:delText>Document Conventions</w:delText>
        </w:r>
        <w:r w:rsidRPr="00E275EC" w:rsidDel="00C95117">
          <w:rPr>
            <w:rFonts w:ascii="Arial" w:hAnsi="Arial" w:cs="Arial"/>
            <w:noProof/>
            <w:rPrChange w:id="155" w:author="Luo Laurence" w:date="2019-03-12T20:09:00Z">
              <w:rPr>
                <w:noProof/>
              </w:rPr>
            </w:rPrChange>
          </w:rPr>
          <w:tab/>
          <w:delText>1</w:delText>
        </w:r>
      </w:del>
    </w:p>
    <w:p w:rsidR="0005308F" w:rsidRPr="00E275EC" w:rsidDel="00C95117" w:rsidRDefault="0005308F">
      <w:pPr>
        <w:pStyle w:val="TOC2"/>
        <w:tabs>
          <w:tab w:val="left" w:pos="960"/>
        </w:tabs>
        <w:rPr>
          <w:del w:id="156" w:author="Luo Laurence" w:date="2019-03-12T20:29:00Z"/>
          <w:rFonts w:ascii="Arial" w:hAnsi="Arial" w:cs="Arial"/>
          <w:noProof/>
          <w:kern w:val="2"/>
          <w:sz w:val="21"/>
          <w:szCs w:val="22"/>
          <w:lang w:eastAsia="zh-CN"/>
          <w:rPrChange w:id="157" w:author="Luo Laurence" w:date="2019-03-12T20:09:00Z">
            <w:rPr>
              <w:del w:id="158" w:author="Luo Laurence" w:date="2019-03-12T20:29:00Z"/>
              <w:rFonts w:ascii="等线" w:hAnsi="等线"/>
              <w:noProof/>
              <w:kern w:val="2"/>
              <w:sz w:val="21"/>
              <w:szCs w:val="22"/>
              <w:lang w:eastAsia="zh-CN"/>
            </w:rPr>
          </w:rPrChange>
        </w:rPr>
      </w:pPr>
      <w:del w:id="159" w:author="Luo Laurence" w:date="2019-03-12T20:29:00Z">
        <w:r w:rsidRPr="00E275EC" w:rsidDel="00C95117">
          <w:rPr>
            <w:rFonts w:ascii="Arial" w:hAnsi="Arial" w:cs="Arial"/>
            <w:noProof/>
            <w:rPrChange w:id="160" w:author="Luo Laurence" w:date="2019-03-12T20:09:00Z">
              <w:rPr>
                <w:noProof/>
              </w:rPr>
            </w:rPrChange>
          </w:rPr>
          <w:delText>1.3</w:delText>
        </w:r>
        <w:r w:rsidRPr="00E275EC" w:rsidDel="00C95117">
          <w:rPr>
            <w:rFonts w:ascii="Arial" w:hAnsi="Arial" w:cs="Arial"/>
            <w:noProof/>
            <w:kern w:val="2"/>
            <w:sz w:val="21"/>
            <w:szCs w:val="22"/>
            <w:lang w:eastAsia="zh-CN"/>
            <w:rPrChange w:id="16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62" w:author="Luo Laurence" w:date="2019-03-12T20:09:00Z">
              <w:rPr>
                <w:noProof/>
              </w:rPr>
            </w:rPrChange>
          </w:rPr>
          <w:delText>Intended Audience and Reading Suggestions</w:delText>
        </w:r>
        <w:r w:rsidRPr="00E275EC" w:rsidDel="00C95117">
          <w:rPr>
            <w:rFonts w:ascii="Arial" w:hAnsi="Arial" w:cs="Arial"/>
            <w:noProof/>
            <w:rPrChange w:id="163" w:author="Luo Laurence" w:date="2019-03-12T20:09:00Z">
              <w:rPr>
                <w:noProof/>
              </w:rPr>
            </w:rPrChange>
          </w:rPr>
          <w:tab/>
          <w:delText>1</w:delText>
        </w:r>
      </w:del>
    </w:p>
    <w:p w:rsidR="0005308F" w:rsidRPr="00E275EC" w:rsidDel="00C95117" w:rsidRDefault="0005308F">
      <w:pPr>
        <w:pStyle w:val="TOC2"/>
        <w:tabs>
          <w:tab w:val="left" w:pos="960"/>
        </w:tabs>
        <w:rPr>
          <w:del w:id="164" w:author="Luo Laurence" w:date="2019-03-12T20:29:00Z"/>
          <w:rFonts w:ascii="Arial" w:hAnsi="Arial" w:cs="Arial"/>
          <w:noProof/>
          <w:kern w:val="2"/>
          <w:sz w:val="21"/>
          <w:szCs w:val="22"/>
          <w:lang w:eastAsia="zh-CN"/>
          <w:rPrChange w:id="165" w:author="Luo Laurence" w:date="2019-03-12T20:09:00Z">
            <w:rPr>
              <w:del w:id="166" w:author="Luo Laurence" w:date="2019-03-12T20:29:00Z"/>
              <w:rFonts w:ascii="等线" w:hAnsi="等线"/>
              <w:noProof/>
              <w:kern w:val="2"/>
              <w:sz w:val="21"/>
              <w:szCs w:val="22"/>
              <w:lang w:eastAsia="zh-CN"/>
            </w:rPr>
          </w:rPrChange>
        </w:rPr>
      </w:pPr>
      <w:del w:id="167" w:author="Luo Laurence" w:date="2019-03-12T20:29:00Z">
        <w:r w:rsidRPr="00E275EC" w:rsidDel="00C95117">
          <w:rPr>
            <w:rFonts w:ascii="Arial" w:hAnsi="Arial" w:cs="Arial"/>
            <w:noProof/>
            <w:rPrChange w:id="168" w:author="Luo Laurence" w:date="2019-03-12T20:09:00Z">
              <w:rPr>
                <w:noProof/>
              </w:rPr>
            </w:rPrChange>
          </w:rPr>
          <w:delText>1.4</w:delText>
        </w:r>
        <w:r w:rsidRPr="00E275EC" w:rsidDel="00C95117">
          <w:rPr>
            <w:rFonts w:ascii="Arial" w:hAnsi="Arial" w:cs="Arial"/>
            <w:noProof/>
            <w:kern w:val="2"/>
            <w:sz w:val="21"/>
            <w:szCs w:val="22"/>
            <w:lang w:eastAsia="zh-CN"/>
            <w:rPrChange w:id="16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70" w:author="Luo Laurence" w:date="2019-03-12T20:09:00Z">
              <w:rPr>
                <w:noProof/>
              </w:rPr>
            </w:rPrChange>
          </w:rPr>
          <w:delText>Project Scope</w:delText>
        </w:r>
        <w:r w:rsidRPr="00E275EC" w:rsidDel="00C95117">
          <w:rPr>
            <w:rFonts w:ascii="Arial" w:hAnsi="Arial" w:cs="Arial"/>
            <w:noProof/>
            <w:rPrChange w:id="171" w:author="Luo Laurence" w:date="2019-03-12T20:09:00Z">
              <w:rPr>
                <w:noProof/>
              </w:rPr>
            </w:rPrChange>
          </w:rPr>
          <w:tab/>
          <w:delText>1</w:delText>
        </w:r>
      </w:del>
    </w:p>
    <w:p w:rsidR="0005308F" w:rsidRPr="00E275EC" w:rsidDel="00C95117" w:rsidRDefault="0005308F">
      <w:pPr>
        <w:pStyle w:val="TOC2"/>
        <w:tabs>
          <w:tab w:val="left" w:pos="960"/>
        </w:tabs>
        <w:rPr>
          <w:del w:id="172" w:author="Luo Laurence" w:date="2019-03-12T20:29:00Z"/>
          <w:rFonts w:ascii="Arial" w:hAnsi="Arial" w:cs="Arial"/>
          <w:noProof/>
          <w:kern w:val="2"/>
          <w:sz w:val="21"/>
          <w:szCs w:val="22"/>
          <w:lang w:eastAsia="zh-CN"/>
          <w:rPrChange w:id="173" w:author="Luo Laurence" w:date="2019-03-12T20:09:00Z">
            <w:rPr>
              <w:del w:id="174" w:author="Luo Laurence" w:date="2019-03-12T20:29:00Z"/>
              <w:rFonts w:ascii="等线" w:hAnsi="等线"/>
              <w:noProof/>
              <w:kern w:val="2"/>
              <w:sz w:val="21"/>
              <w:szCs w:val="22"/>
              <w:lang w:eastAsia="zh-CN"/>
            </w:rPr>
          </w:rPrChange>
        </w:rPr>
      </w:pPr>
      <w:del w:id="175" w:author="Luo Laurence" w:date="2019-03-12T20:29:00Z">
        <w:r w:rsidRPr="00E275EC" w:rsidDel="00C95117">
          <w:rPr>
            <w:rFonts w:ascii="Arial" w:hAnsi="Arial" w:cs="Arial"/>
            <w:noProof/>
            <w:rPrChange w:id="176" w:author="Luo Laurence" w:date="2019-03-12T20:09:00Z">
              <w:rPr>
                <w:noProof/>
              </w:rPr>
            </w:rPrChange>
          </w:rPr>
          <w:delText>1.5</w:delText>
        </w:r>
        <w:r w:rsidRPr="00E275EC" w:rsidDel="00C95117">
          <w:rPr>
            <w:rFonts w:ascii="Arial" w:hAnsi="Arial" w:cs="Arial"/>
            <w:noProof/>
            <w:kern w:val="2"/>
            <w:sz w:val="21"/>
            <w:szCs w:val="22"/>
            <w:lang w:eastAsia="zh-CN"/>
            <w:rPrChange w:id="17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78" w:author="Luo Laurence" w:date="2019-03-12T20:09:00Z">
              <w:rPr>
                <w:noProof/>
              </w:rPr>
            </w:rPrChange>
          </w:rPr>
          <w:delText>References</w:delText>
        </w:r>
        <w:r w:rsidRPr="00E275EC" w:rsidDel="00C95117">
          <w:rPr>
            <w:rFonts w:ascii="Arial" w:hAnsi="Arial" w:cs="Arial"/>
            <w:noProof/>
            <w:rPrChange w:id="179" w:author="Luo Laurence" w:date="2019-03-12T20:09:00Z">
              <w:rPr>
                <w:noProof/>
              </w:rPr>
            </w:rPrChange>
          </w:rPr>
          <w:tab/>
          <w:delText>1</w:delText>
        </w:r>
      </w:del>
    </w:p>
    <w:p w:rsidR="0005308F" w:rsidRPr="00E275EC" w:rsidDel="00C95117" w:rsidRDefault="0005308F">
      <w:pPr>
        <w:pStyle w:val="TOC1"/>
        <w:rPr>
          <w:del w:id="180" w:author="Luo Laurence" w:date="2019-03-12T20:29:00Z"/>
          <w:rFonts w:ascii="Arial" w:hAnsi="Arial" w:cs="Arial"/>
          <w:b w:val="0"/>
          <w:noProof/>
          <w:kern w:val="2"/>
          <w:sz w:val="21"/>
          <w:szCs w:val="22"/>
          <w:rPrChange w:id="181" w:author="Luo Laurence" w:date="2019-03-12T20:09:00Z">
            <w:rPr>
              <w:del w:id="182" w:author="Luo Laurence" w:date="2019-03-12T20:29:00Z"/>
              <w:rFonts w:ascii="等线" w:hAnsi="等线"/>
              <w:b w:val="0"/>
              <w:noProof/>
              <w:kern w:val="2"/>
              <w:sz w:val="21"/>
              <w:szCs w:val="22"/>
            </w:rPr>
          </w:rPrChange>
        </w:rPr>
      </w:pPr>
      <w:del w:id="183" w:author="Luo Laurence" w:date="2019-03-12T20:29:00Z">
        <w:r w:rsidRPr="00E275EC" w:rsidDel="00C95117">
          <w:rPr>
            <w:rFonts w:ascii="Arial" w:hAnsi="Arial" w:cs="Arial"/>
            <w:b w:val="0"/>
            <w:noProof/>
            <w:rPrChange w:id="184" w:author="Luo Laurence" w:date="2019-03-12T20:09:00Z">
              <w:rPr>
                <w:b w:val="0"/>
                <w:noProof/>
              </w:rPr>
            </w:rPrChange>
          </w:rPr>
          <w:delText>2.</w:delText>
        </w:r>
        <w:r w:rsidRPr="00E275EC" w:rsidDel="00C95117">
          <w:rPr>
            <w:rFonts w:ascii="Arial" w:hAnsi="Arial" w:cs="Arial"/>
            <w:noProof/>
            <w:kern w:val="2"/>
            <w:sz w:val="21"/>
            <w:szCs w:val="22"/>
            <w:rPrChange w:id="185" w:author="Luo Laurence" w:date="2019-03-12T20:09:00Z">
              <w:rPr>
                <w:rFonts w:ascii="等线" w:hAnsi="等线"/>
                <w:noProof/>
                <w:kern w:val="2"/>
                <w:sz w:val="21"/>
                <w:szCs w:val="22"/>
              </w:rPr>
            </w:rPrChange>
          </w:rPr>
          <w:tab/>
        </w:r>
        <w:r w:rsidRPr="00E275EC" w:rsidDel="00C95117">
          <w:rPr>
            <w:rFonts w:ascii="Arial" w:hAnsi="Arial" w:cs="Arial"/>
            <w:b w:val="0"/>
            <w:noProof/>
            <w:rPrChange w:id="186" w:author="Luo Laurence" w:date="2019-03-12T20:09:00Z">
              <w:rPr>
                <w:b w:val="0"/>
                <w:noProof/>
              </w:rPr>
            </w:rPrChange>
          </w:rPr>
          <w:delText>Overall Description</w:delText>
        </w:r>
        <w:r w:rsidRPr="00E275EC" w:rsidDel="00C95117">
          <w:rPr>
            <w:rFonts w:ascii="Arial" w:hAnsi="Arial" w:cs="Arial"/>
            <w:b w:val="0"/>
            <w:noProof/>
            <w:rPrChange w:id="187" w:author="Luo Laurence" w:date="2019-03-12T20:09:00Z">
              <w:rPr>
                <w:b w:val="0"/>
                <w:noProof/>
              </w:rPr>
            </w:rPrChange>
          </w:rPr>
          <w:tab/>
          <w:delText>2</w:delText>
        </w:r>
      </w:del>
    </w:p>
    <w:p w:rsidR="0005308F" w:rsidRPr="00E275EC" w:rsidDel="00C95117" w:rsidRDefault="0005308F">
      <w:pPr>
        <w:pStyle w:val="TOC2"/>
        <w:tabs>
          <w:tab w:val="left" w:pos="960"/>
        </w:tabs>
        <w:rPr>
          <w:del w:id="188" w:author="Luo Laurence" w:date="2019-03-12T20:29:00Z"/>
          <w:rFonts w:ascii="Arial" w:hAnsi="Arial" w:cs="Arial"/>
          <w:noProof/>
          <w:kern w:val="2"/>
          <w:sz w:val="21"/>
          <w:szCs w:val="22"/>
          <w:lang w:eastAsia="zh-CN"/>
          <w:rPrChange w:id="189" w:author="Luo Laurence" w:date="2019-03-12T20:09:00Z">
            <w:rPr>
              <w:del w:id="190" w:author="Luo Laurence" w:date="2019-03-12T20:29:00Z"/>
              <w:rFonts w:ascii="等线" w:hAnsi="等线"/>
              <w:noProof/>
              <w:kern w:val="2"/>
              <w:sz w:val="21"/>
              <w:szCs w:val="22"/>
              <w:lang w:eastAsia="zh-CN"/>
            </w:rPr>
          </w:rPrChange>
        </w:rPr>
      </w:pPr>
      <w:del w:id="191" w:author="Luo Laurence" w:date="2019-03-12T20:29:00Z">
        <w:r w:rsidRPr="00E275EC" w:rsidDel="00C95117">
          <w:rPr>
            <w:rFonts w:ascii="Arial" w:hAnsi="Arial" w:cs="Arial"/>
            <w:noProof/>
            <w:rPrChange w:id="192" w:author="Luo Laurence" w:date="2019-03-12T20:09:00Z">
              <w:rPr>
                <w:noProof/>
              </w:rPr>
            </w:rPrChange>
          </w:rPr>
          <w:delText>2.1</w:delText>
        </w:r>
        <w:r w:rsidRPr="00E275EC" w:rsidDel="00C95117">
          <w:rPr>
            <w:rFonts w:ascii="Arial" w:hAnsi="Arial" w:cs="Arial"/>
            <w:noProof/>
            <w:kern w:val="2"/>
            <w:sz w:val="21"/>
            <w:szCs w:val="22"/>
            <w:lang w:eastAsia="zh-CN"/>
            <w:rPrChange w:id="19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94" w:author="Luo Laurence" w:date="2019-03-12T20:09:00Z">
              <w:rPr>
                <w:noProof/>
              </w:rPr>
            </w:rPrChange>
          </w:rPr>
          <w:delText>Product Perspective</w:delText>
        </w:r>
        <w:r w:rsidRPr="00E275EC" w:rsidDel="00C95117">
          <w:rPr>
            <w:rFonts w:ascii="Arial" w:hAnsi="Arial" w:cs="Arial"/>
            <w:noProof/>
            <w:rPrChange w:id="195" w:author="Luo Laurence" w:date="2019-03-12T20:09:00Z">
              <w:rPr>
                <w:noProof/>
              </w:rPr>
            </w:rPrChange>
          </w:rPr>
          <w:tab/>
          <w:delText>2</w:delText>
        </w:r>
      </w:del>
    </w:p>
    <w:p w:rsidR="0005308F" w:rsidRPr="00E275EC" w:rsidDel="00C95117" w:rsidRDefault="0005308F">
      <w:pPr>
        <w:pStyle w:val="TOC2"/>
        <w:tabs>
          <w:tab w:val="left" w:pos="960"/>
        </w:tabs>
        <w:rPr>
          <w:del w:id="196" w:author="Luo Laurence" w:date="2019-03-12T20:29:00Z"/>
          <w:rFonts w:ascii="Arial" w:hAnsi="Arial" w:cs="Arial"/>
          <w:noProof/>
          <w:kern w:val="2"/>
          <w:sz w:val="21"/>
          <w:szCs w:val="22"/>
          <w:lang w:eastAsia="zh-CN"/>
          <w:rPrChange w:id="197" w:author="Luo Laurence" w:date="2019-03-12T20:09:00Z">
            <w:rPr>
              <w:del w:id="198" w:author="Luo Laurence" w:date="2019-03-12T20:29:00Z"/>
              <w:rFonts w:ascii="等线" w:hAnsi="等线"/>
              <w:noProof/>
              <w:kern w:val="2"/>
              <w:sz w:val="21"/>
              <w:szCs w:val="22"/>
              <w:lang w:eastAsia="zh-CN"/>
            </w:rPr>
          </w:rPrChange>
        </w:rPr>
      </w:pPr>
      <w:del w:id="199" w:author="Luo Laurence" w:date="2019-03-12T20:29:00Z">
        <w:r w:rsidRPr="00E275EC" w:rsidDel="00C95117">
          <w:rPr>
            <w:rFonts w:ascii="Arial" w:hAnsi="Arial" w:cs="Arial"/>
            <w:noProof/>
            <w:rPrChange w:id="200" w:author="Luo Laurence" w:date="2019-03-12T20:09:00Z">
              <w:rPr>
                <w:noProof/>
              </w:rPr>
            </w:rPrChange>
          </w:rPr>
          <w:delText>2.2</w:delText>
        </w:r>
        <w:r w:rsidRPr="00E275EC" w:rsidDel="00C95117">
          <w:rPr>
            <w:rFonts w:ascii="Arial" w:hAnsi="Arial" w:cs="Arial"/>
            <w:noProof/>
            <w:kern w:val="2"/>
            <w:sz w:val="21"/>
            <w:szCs w:val="22"/>
            <w:lang w:eastAsia="zh-CN"/>
            <w:rPrChange w:id="20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02" w:author="Luo Laurence" w:date="2019-03-12T20:09:00Z">
              <w:rPr>
                <w:noProof/>
              </w:rPr>
            </w:rPrChange>
          </w:rPr>
          <w:delText>Product Features</w:delText>
        </w:r>
        <w:r w:rsidRPr="00E275EC" w:rsidDel="00C95117">
          <w:rPr>
            <w:rFonts w:ascii="Arial" w:hAnsi="Arial" w:cs="Arial"/>
            <w:noProof/>
            <w:rPrChange w:id="203" w:author="Luo Laurence" w:date="2019-03-12T20:09:00Z">
              <w:rPr>
                <w:noProof/>
              </w:rPr>
            </w:rPrChange>
          </w:rPr>
          <w:tab/>
          <w:delText>2</w:delText>
        </w:r>
      </w:del>
    </w:p>
    <w:p w:rsidR="0005308F" w:rsidRPr="00E275EC" w:rsidDel="00C95117" w:rsidRDefault="0005308F">
      <w:pPr>
        <w:pStyle w:val="TOC2"/>
        <w:tabs>
          <w:tab w:val="left" w:pos="960"/>
        </w:tabs>
        <w:rPr>
          <w:del w:id="204" w:author="Luo Laurence" w:date="2019-03-12T20:29:00Z"/>
          <w:rFonts w:ascii="Arial" w:hAnsi="Arial" w:cs="Arial"/>
          <w:noProof/>
          <w:kern w:val="2"/>
          <w:sz w:val="21"/>
          <w:szCs w:val="22"/>
          <w:lang w:eastAsia="zh-CN"/>
          <w:rPrChange w:id="205" w:author="Luo Laurence" w:date="2019-03-12T20:09:00Z">
            <w:rPr>
              <w:del w:id="206" w:author="Luo Laurence" w:date="2019-03-12T20:29:00Z"/>
              <w:rFonts w:ascii="等线" w:hAnsi="等线"/>
              <w:noProof/>
              <w:kern w:val="2"/>
              <w:sz w:val="21"/>
              <w:szCs w:val="22"/>
              <w:lang w:eastAsia="zh-CN"/>
            </w:rPr>
          </w:rPrChange>
        </w:rPr>
      </w:pPr>
      <w:del w:id="207" w:author="Luo Laurence" w:date="2019-03-12T20:29:00Z">
        <w:r w:rsidRPr="00E275EC" w:rsidDel="00C95117">
          <w:rPr>
            <w:rFonts w:ascii="Arial" w:hAnsi="Arial" w:cs="Arial"/>
            <w:noProof/>
            <w:rPrChange w:id="208" w:author="Luo Laurence" w:date="2019-03-12T20:09:00Z">
              <w:rPr>
                <w:noProof/>
              </w:rPr>
            </w:rPrChange>
          </w:rPr>
          <w:delText>2.3</w:delText>
        </w:r>
        <w:r w:rsidRPr="00E275EC" w:rsidDel="00C95117">
          <w:rPr>
            <w:rFonts w:ascii="Arial" w:hAnsi="Arial" w:cs="Arial"/>
            <w:noProof/>
            <w:kern w:val="2"/>
            <w:sz w:val="21"/>
            <w:szCs w:val="22"/>
            <w:lang w:eastAsia="zh-CN"/>
            <w:rPrChange w:id="20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10" w:author="Luo Laurence" w:date="2019-03-12T20:09:00Z">
              <w:rPr>
                <w:noProof/>
              </w:rPr>
            </w:rPrChange>
          </w:rPr>
          <w:delText>User Classes and Characteristics</w:delText>
        </w:r>
        <w:r w:rsidRPr="00E275EC" w:rsidDel="00C95117">
          <w:rPr>
            <w:rFonts w:ascii="Arial" w:hAnsi="Arial" w:cs="Arial"/>
            <w:noProof/>
            <w:rPrChange w:id="211" w:author="Luo Laurence" w:date="2019-03-12T20:09:00Z">
              <w:rPr>
                <w:noProof/>
              </w:rPr>
            </w:rPrChange>
          </w:rPr>
          <w:tab/>
          <w:delText>2</w:delText>
        </w:r>
      </w:del>
    </w:p>
    <w:p w:rsidR="0005308F" w:rsidRPr="00E275EC" w:rsidDel="00C95117" w:rsidRDefault="0005308F">
      <w:pPr>
        <w:pStyle w:val="TOC2"/>
        <w:tabs>
          <w:tab w:val="left" w:pos="960"/>
        </w:tabs>
        <w:rPr>
          <w:del w:id="212" w:author="Luo Laurence" w:date="2019-03-12T20:29:00Z"/>
          <w:rFonts w:ascii="Arial" w:hAnsi="Arial" w:cs="Arial"/>
          <w:noProof/>
          <w:kern w:val="2"/>
          <w:sz w:val="21"/>
          <w:szCs w:val="22"/>
          <w:lang w:eastAsia="zh-CN"/>
          <w:rPrChange w:id="213" w:author="Luo Laurence" w:date="2019-03-12T20:09:00Z">
            <w:rPr>
              <w:del w:id="214" w:author="Luo Laurence" w:date="2019-03-12T20:29:00Z"/>
              <w:rFonts w:ascii="等线" w:hAnsi="等线"/>
              <w:noProof/>
              <w:kern w:val="2"/>
              <w:sz w:val="21"/>
              <w:szCs w:val="22"/>
              <w:lang w:eastAsia="zh-CN"/>
            </w:rPr>
          </w:rPrChange>
        </w:rPr>
      </w:pPr>
      <w:del w:id="215" w:author="Luo Laurence" w:date="2019-03-12T20:29:00Z">
        <w:r w:rsidRPr="00E275EC" w:rsidDel="00C95117">
          <w:rPr>
            <w:rFonts w:ascii="Arial" w:hAnsi="Arial" w:cs="Arial"/>
            <w:noProof/>
            <w:rPrChange w:id="216" w:author="Luo Laurence" w:date="2019-03-12T20:09:00Z">
              <w:rPr>
                <w:noProof/>
              </w:rPr>
            </w:rPrChange>
          </w:rPr>
          <w:delText>2.4</w:delText>
        </w:r>
        <w:r w:rsidRPr="00E275EC" w:rsidDel="00C95117">
          <w:rPr>
            <w:rFonts w:ascii="Arial" w:hAnsi="Arial" w:cs="Arial"/>
            <w:noProof/>
            <w:kern w:val="2"/>
            <w:sz w:val="21"/>
            <w:szCs w:val="22"/>
            <w:lang w:eastAsia="zh-CN"/>
            <w:rPrChange w:id="21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18" w:author="Luo Laurence" w:date="2019-03-12T20:09:00Z">
              <w:rPr>
                <w:noProof/>
              </w:rPr>
            </w:rPrChange>
          </w:rPr>
          <w:delText>Operating Environment</w:delText>
        </w:r>
        <w:r w:rsidRPr="00E275EC" w:rsidDel="00C95117">
          <w:rPr>
            <w:rFonts w:ascii="Arial" w:hAnsi="Arial" w:cs="Arial"/>
            <w:noProof/>
            <w:rPrChange w:id="219" w:author="Luo Laurence" w:date="2019-03-12T20:09:00Z">
              <w:rPr>
                <w:noProof/>
              </w:rPr>
            </w:rPrChange>
          </w:rPr>
          <w:tab/>
          <w:delText>2</w:delText>
        </w:r>
      </w:del>
    </w:p>
    <w:p w:rsidR="0005308F" w:rsidRPr="00E275EC" w:rsidDel="00C95117" w:rsidRDefault="0005308F">
      <w:pPr>
        <w:pStyle w:val="TOC2"/>
        <w:tabs>
          <w:tab w:val="left" w:pos="960"/>
        </w:tabs>
        <w:rPr>
          <w:del w:id="220" w:author="Luo Laurence" w:date="2019-03-12T20:29:00Z"/>
          <w:rFonts w:ascii="Arial" w:hAnsi="Arial" w:cs="Arial"/>
          <w:noProof/>
          <w:kern w:val="2"/>
          <w:sz w:val="21"/>
          <w:szCs w:val="22"/>
          <w:lang w:eastAsia="zh-CN"/>
          <w:rPrChange w:id="221" w:author="Luo Laurence" w:date="2019-03-12T20:09:00Z">
            <w:rPr>
              <w:del w:id="222" w:author="Luo Laurence" w:date="2019-03-12T20:29:00Z"/>
              <w:rFonts w:ascii="等线" w:hAnsi="等线"/>
              <w:noProof/>
              <w:kern w:val="2"/>
              <w:sz w:val="21"/>
              <w:szCs w:val="22"/>
              <w:lang w:eastAsia="zh-CN"/>
            </w:rPr>
          </w:rPrChange>
        </w:rPr>
      </w:pPr>
      <w:del w:id="223" w:author="Luo Laurence" w:date="2019-03-12T20:29:00Z">
        <w:r w:rsidRPr="00E275EC" w:rsidDel="00C95117">
          <w:rPr>
            <w:rFonts w:ascii="Arial" w:hAnsi="Arial" w:cs="Arial"/>
            <w:noProof/>
            <w:rPrChange w:id="224" w:author="Luo Laurence" w:date="2019-03-12T20:09:00Z">
              <w:rPr>
                <w:noProof/>
              </w:rPr>
            </w:rPrChange>
          </w:rPr>
          <w:delText>2.5</w:delText>
        </w:r>
        <w:r w:rsidRPr="00E275EC" w:rsidDel="00C95117">
          <w:rPr>
            <w:rFonts w:ascii="Arial" w:hAnsi="Arial" w:cs="Arial"/>
            <w:noProof/>
            <w:kern w:val="2"/>
            <w:sz w:val="21"/>
            <w:szCs w:val="22"/>
            <w:lang w:eastAsia="zh-CN"/>
            <w:rPrChange w:id="22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26" w:author="Luo Laurence" w:date="2019-03-12T20:09:00Z">
              <w:rPr>
                <w:noProof/>
              </w:rPr>
            </w:rPrChange>
          </w:rPr>
          <w:delText>Design and Implementation Constraints</w:delText>
        </w:r>
        <w:r w:rsidRPr="00E275EC" w:rsidDel="00C95117">
          <w:rPr>
            <w:rFonts w:ascii="Arial" w:hAnsi="Arial" w:cs="Arial"/>
            <w:noProof/>
            <w:rPrChange w:id="227" w:author="Luo Laurence" w:date="2019-03-12T20:09:00Z">
              <w:rPr>
                <w:noProof/>
              </w:rPr>
            </w:rPrChange>
          </w:rPr>
          <w:tab/>
          <w:delText>2</w:delText>
        </w:r>
      </w:del>
    </w:p>
    <w:p w:rsidR="0005308F" w:rsidRPr="00E275EC" w:rsidDel="00C95117" w:rsidRDefault="0005308F">
      <w:pPr>
        <w:pStyle w:val="TOC2"/>
        <w:tabs>
          <w:tab w:val="left" w:pos="960"/>
        </w:tabs>
        <w:rPr>
          <w:del w:id="228" w:author="Luo Laurence" w:date="2019-03-12T20:29:00Z"/>
          <w:rFonts w:ascii="Arial" w:hAnsi="Arial" w:cs="Arial"/>
          <w:noProof/>
          <w:kern w:val="2"/>
          <w:sz w:val="21"/>
          <w:szCs w:val="22"/>
          <w:lang w:eastAsia="zh-CN"/>
          <w:rPrChange w:id="229" w:author="Luo Laurence" w:date="2019-03-12T20:09:00Z">
            <w:rPr>
              <w:del w:id="230" w:author="Luo Laurence" w:date="2019-03-12T20:29:00Z"/>
              <w:rFonts w:ascii="等线" w:hAnsi="等线"/>
              <w:noProof/>
              <w:kern w:val="2"/>
              <w:sz w:val="21"/>
              <w:szCs w:val="22"/>
              <w:lang w:eastAsia="zh-CN"/>
            </w:rPr>
          </w:rPrChange>
        </w:rPr>
      </w:pPr>
      <w:del w:id="231" w:author="Luo Laurence" w:date="2019-03-12T20:29:00Z">
        <w:r w:rsidRPr="00E275EC" w:rsidDel="00C95117">
          <w:rPr>
            <w:rFonts w:ascii="Arial" w:hAnsi="Arial" w:cs="Arial"/>
            <w:noProof/>
            <w:rPrChange w:id="232" w:author="Luo Laurence" w:date="2019-03-12T20:09:00Z">
              <w:rPr>
                <w:noProof/>
              </w:rPr>
            </w:rPrChange>
          </w:rPr>
          <w:delText>2.6</w:delText>
        </w:r>
        <w:r w:rsidRPr="00E275EC" w:rsidDel="00C95117">
          <w:rPr>
            <w:rFonts w:ascii="Arial" w:hAnsi="Arial" w:cs="Arial"/>
            <w:noProof/>
            <w:kern w:val="2"/>
            <w:sz w:val="21"/>
            <w:szCs w:val="22"/>
            <w:lang w:eastAsia="zh-CN"/>
            <w:rPrChange w:id="23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34" w:author="Luo Laurence" w:date="2019-03-12T20:09:00Z">
              <w:rPr>
                <w:noProof/>
              </w:rPr>
            </w:rPrChange>
          </w:rPr>
          <w:delText>User Documentation</w:delText>
        </w:r>
        <w:r w:rsidRPr="00E275EC" w:rsidDel="00C95117">
          <w:rPr>
            <w:rFonts w:ascii="Arial" w:hAnsi="Arial" w:cs="Arial"/>
            <w:noProof/>
            <w:rPrChange w:id="235" w:author="Luo Laurence" w:date="2019-03-12T20:09:00Z">
              <w:rPr>
                <w:noProof/>
              </w:rPr>
            </w:rPrChange>
          </w:rPr>
          <w:tab/>
          <w:delText>3</w:delText>
        </w:r>
      </w:del>
    </w:p>
    <w:p w:rsidR="0005308F" w:rsidRPr="00E275EC" w:rsidDel="00C95117" w:rsidRDefault="0005308F">
      <w:pPr>
        <w:pStyle w:val="TOC2"/>
        <w:tabs>
          <w:tab w:val="left" w:pos="960"/>
        </w:tabs>
        <w:rPr>
          <w:del w:id="236" w:author="Luo Laurence" w:date="2019-03-12T20:29:00Z"/>
          <w:rFonts w:ascii="Arial" w:hAnsi="Arial" w:cs="Arial"/>
          <w:noProof/>
          <w:kern w:val="2"/>
          <w:sz w:val="21"/>
          <w:szCs w:val="22"/>
          <w:lang w:eastAsia="zh-CN"/>
          <w:rPrChange w:id="237" w:author="Luo Laurence" w:date="2019-03-12T20:09:00Z">
            <w:rPr>
              <w:del w:id="238" w:author="Luo Laurence" w:date="2019-03-12T20:29:00Z"/>
              <w:rFonts w:ascii="等线" w:hAnsi="等线"/>
              <w:noProof/>
              <w:kern w:val="2"/>
              <w:sz w:val="21"/>
              <w:szCs w:val="22"/>
              <w:lang w:eastAsia="zh-CN"/>
            </w:rPr>
          </w:rPrChange>
        </w:rPr>
      </w:pPr>
      <w:del w:id="239" w:author="Luo Laurence" w:date="2019-03-12T20:29:00Z">
        <w:r w:rsidRPr="00E275EC" w:rsidDel="00C95117">
          <w:rPr>
            <w:rFonts w:ascii="Arial" w:hAnsi="Arial" w:cs="Arial"/>
            <w:noProof/>
            <w:rPrChange w:id="240" w:author="Luo Laurence" w:date="2019-03-12T20:09:00Z">
              <w:rPr>
                <w:noProof/>
              </w:rPr>
            </w:rPrChange>
          </w:rPr>
          <w:delText>2.7</w:delText>
        </w:r>
        <w:r w:rsidRPr="00E275EC" w:rsidDel="00C95117">
          <w:rPr>
            <w:rFonts w:ascii="Arial" w:hAnsi="Arial" w:cs="Arial"/>
            <w:noProof/>
            <w:kern w:val="2"/>
            <w:sz w:val="21"/>
            <w:szCs w:val="22"/>
            <w:lang w:eastAsia="zh-CN"/>
            <w:rPrChange w:id="24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42" w:author="Luo Laurence" w:date="2019-03-12T20:09:00Z">
              <w:rPr>
                <w:noProof/>
              </w:rPr>
            </w:rPrChange>
          </w:rPr>
          <w:delText>Assumptions and Dependencies</w:delText>
        </w:r>
        <w:r w:rsidRPr="00E275EC" w:rsidDel="00C95117">
          <w:rPr>
            <w:rFonts w:ascii="Arial" w:hAnsi="Arial" w:cs="Arial"/>
            <w:noProof/>
            <w:rPrChange w:id="243" w:author="Luo Laurence" w:date="2019-03-12T20:09:00Z">
              <w:rPr>
                <w:noProof/>
              </w:rPr>
            </w:rPrChange>
          </w:rPr>
          <w:tab/>
          <w:delText>3</w:delText>
        </w:r>
      </w:del>
    </w:p>
    <w:p w:rsidR="0005308F" w:rsidRPr="00E275EC" w:rsidDel="00C95117" w:rsidRDefault="0005308F">
      <w:pPr>
        <w:pStyle w:val="TOC1"/>
        <w:rPr>
          <w:del w:id="244" w:author="Luo Laurence" w:date="2019-03-12T20:29:00Z"/>
          <w:rFonts w:ascii="Arial" w:hAnsi="Arial" w:cs="Arial"/>
          <w:b w:val="0"/>
          <w:noProof/>
          <w:kern w:val="2"/>
          <w:sz w:val="21"/>
          <w:szCs w:val="22"/>
          <w:rPrChange w:id="245" w:author="Luo Laurence" w:date="2019-03-12T20:09:00Z">
            <w:rPr>
              <w:del w:id="246" w:author="Luo Laurence" w:date="2019-03-12T20:29:00Z"/>
              <w:rFonts w:ascii="等线" w:hAnsi="等线"/>
              <w:b w:val="0"/>
              <w:noProof/>
              <w:kern w:val="2"/>
              <w:sz w:val="21"/>
              <w:szCs w:val="22"/>
            </w:rPr>
          </w:rPrChange>
        </w:rPr>
      </w:pPr>
      <w:del w:id="247" w:author="Luo Laurence" w:date="2019-03-12T20:29:00Z">
        <w:r w:rsidRPr="00E275EC" w:rsidDel="00C95117">
          <w:rPr>
            <w:rFonts w:ascii="Arial" w:hAnsi="Arial" w:cs="Arial"/>
            <w:b w:val="0"/>
            <w:noProof/>
            <w:rPrChange w:id="248" w:author="Luo Laurence" w:date="2019-03-12T20:09:00Z">
              <w:rPr>
                <w:b w:val="0"/>
                <w:noProof/>
              </w:rPr>
            </w:rPrChange>
          </w:rPr>
          <w:delText>3.</w:delText>
        </w:r>
        <w:r w:rsidRPr="00E275EC" w:rsidDel="00C95117">
          <w:rPr>
            <w:rFonts w:ascii="Arial" w:hAnsi="Arial" w:cs="Arial"/>
            <w:noProof/>
            <w:kern w:val="2"/>
            <w:sz w:val="21"/>
            <w:szCs w:val="22"/>
            <w:rPrChange w:id="249" w:author="Luo Laurence" w:date="2019-03-12T20:09:00Z">
              <w:rPr>
                <w:rFonts w:ascii="等线" w:hAnsi="等线"/>
                <w:noProof/>
                <w:kern w:val="2"/>
                <w:sz w:val="21"/>
                <w:szCs w:val="22"/>
              </w:rPr>
            </w:rPrChange>
          </w:rPr>
          <w:tab/>
        </w:r>
        <w:r w:rsidRPr="00E275EC" w:rsidDel="00C95117">
          <w:rPr>
            <w:rFonts w:ascii="Arial" w:hAnsi="Arial" w:cs="Arial"/>
            <w:b w:val="0"/>
            <w:noProof/>
            <w:rPrChange w:id="250" w:author="Luo Laurence" w:date="2019-03-12T20:09:00Z">
              <w:rPr>
                <w:b w:val="0"/>
                <w:noProof/>
              </w:rPr>
            </w:rPrChange>
          </w:rPr>
          <w:delText>System Features</w:delText>
        </w:r>
        <w:r w:rsidRPr="00E275EC" w:rsidDel="00C95117">
          <w:rPr>
            <w:rFonts w:ascii="Arial" w:hAnsi="Arial" w:cs="Arial"/>
            <w:b w:val="0"/>
            <w:noProof/>
            <w:rPrChange w:id="251" w:author="Luo Laurence" w:date="2019-03-12T20:09:00Z">
              <w:rPr>
                <w:b w:val="0"/>
                <w:noProof/>
              </w:rPr>
            </w:rPrChange>
          </w:rPr>
          <w:tab/>
          <w:delText>3</w:delText>
        </w:r>
      </w:del>
    </w:p>
    <w:p w:rsidR="0005308F" w:rsidRPr="00E275EC" w:rsidDel="00C95117" w:rsidRDefault="0005308F">
      <w:pPr>
        <w:pStyle w:val="TOC2"/>
        <w:tabs>
          <w:tab w:val="left" w:pos="960"/>
        </w:tabs>
        <w:rPr>
          <w:del w:id="252" w:author="Luo Laurence" w:date="2019-03-12T20:29:00Z"/>
          <w:rFonts w:ascii="Arial" w:hAnsi="Arial" w:cs="Arial"/>
          <w:noProof/>
          <w:kern w:val="2"/>
          <w:sz w:val="21"/>
          <w:szCs w:val="22"/>
          <w:lang w:eastAsia="zh-CN"/>
          <w:rPrChange w:id="253" w:author="Luo Laurence" w:date="2019-03-12T20:09:00Z">
            <w:rPr>
              <w:del w:id="254" w:author="Luo Laurence" w:date="2019-03-12T20:29:00Z"/>
              <w:rFonts w:ascii="等线" w:hAnsi="等线"/>
              <w:noProof/>
              <w:kern w:val="2"/>
              <w:sz w:val="21"/>
              <w:szCs w:val="22"/>
              <w:lang w:eastAsia="zh-CN"/>
            </w:rPr>
          </w:rPrChange>
        </w:rPr>
      </w:pPr>
      <w:del w:id="255" w:author="Luo Laurence" w:date="2019-03-12T20:29:00Z">
        <w:r w:rsidRPr="00E275EC" w:rsidDel="00C95117">
          <w:rPr>
            <w:rFonts w:ascii="Arial" w:hAnsi="Arial" w:cs="Arial"/>
            <w:noProof/>
            <w:rPrChange w:id="256" w:author="Luo Laurence" w:date="2019-03-12T20:09:00Z">
              <w:rPr>
                <w:noProof/>
              </w:rPr>
            </w:rPrChange>
          </w:rPr>
          <w:delText>3.1</w:delText>
        </w:r>
        <w:r w:rsidRPr="00E275EC" w:rsidDel="00C95117">
          <w:rPr>
            <w:rFonts w:ascii="Arial" w:hAnsi="Arial" w:cs="Arial"/>
            <w:noProof/>
            <w:kern w:val="2"/>
            <w:sz w:val="21"/>
            <w:szCs w:val="22"/>
            <w:lang w:eastAsia="zh-CN"/>
            <w:rPrChange w:id="25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58" w:author="Luo Laurence" w:date="2019-03-12T20:09:00Z">
              <w:rPr>
                <w:noProof/>
              </w:rPr>
            </w:rPrChange>
          </w:rPr>
          <w:delText>System Feature 1</w:delText>
        </w:r>
        <w:r w:rsidRPr="00E275EC" w:rsidDel="00C95117">
          <w:rPr>
            <w:rFonts w:ascii="Arial" w:hAnsi="Arial" w:cs="Arial"/>
            <w:noProof/>
            <w:rPrChange w:id="259" w:author="Luo Laurence" w:date="2019-03-12T20:09:00Z">
              <w:rPr>
                <w:noProof/>
              </w:rPr>
            </w:rPrChange>
          </w:rPr>
          <w:tab/>
          <w:delText>3</w:delText>
        </w:r>
      </w:del>
    </w:p>
    <w:p w:rsidR="0005308F" w:rsidRPr="00E275EC" w:rsidDel="00C95117" w:rsidRDefault="0005308F">
      <w:pPr>
        <w:pStyle w:val="TOC2"/>
        <w:tabs>
          <w:tab w:val="left" w:pos="960"/>
        </w:tabs>
        <w:rPr>
          <w:del w:id="260" w:author="Luo Laurence" w:date="2019-03-12T20:29:00Z"/>
          <w:rFonts w:ascii="Arial" w:hAnsi="Arial" w:cs="Arial"/>
          <w:noProof/>
          <w:kern w:val="2"/>
          <w:sz w:val="21"/>
          <w:szCs w:val="22"/>
          <w:lang w:eastAsia="zh-CN"/>
          <w:rPrChange w:id="261" w:author="Luo Laurence" w:date="2019-03-12T20:09:00Z">
            <w:rPr>
              <w:del w:id="262" w:author="Luo Laurence" w:date="2019-03-12T20:29:00Z"/>
              <w:rFonts w:ascii="等线" w:hAnsi="等线"/>
              <w:noProof/>
              <w:kern w:val="2"/>
              <w:sz w:val="21"/>
              <w:szCs w:val="22"/>
              <w:lang w:eastAsia="zh-CN"/>
            </w:rPr>
          </w:rPrChange>
        </w:rPr>
      </w:pPr>
      <w:del w:id="263" w:author="Luo Laurence" w:date="2019-03-12T20:29:00Z">
        <w:r w:rsidRPr="00E275EC" w:rsidDel="00C95117">
          <w:rPr>
            <w:rFonts w:ascii="Arial" w:hAnsi="Arial" w:cs="Arial"/>
            <w:noProof/>
            <w:rPrChange w:id="264" w:author="Luo Laurence" w:date="2019-03-12T20:09:00Z">
              <w:rPr>
                <w:noProof/>
              </w:rPr>
            </w:rPrChange>
          </w:rPr>
          <w:delText>3.2</w:delText>
        </w:r>
        <w:r w:rsidRPr="00E275EC" w:rsidDel="00C95117">
          <w:rPr>
            <w:rFonts w:ascii="Arial" w:hAnsi="Arial" w:cs="Arial"/>
            <w:noProof/>
            <w:kern w:val="2"/>
            <w:sz w:val="21"/>
            <w:szCs w:val="22"/>
            <w:lang w:eastAsia="zh-CN"/>
            <w:rPrChange w:id="26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66" w:author="Luo Laurence" w:date="2019-03-12T20:09:00Z">
              <w:rPr>
                <w:noProof/>
              </w:rPr>
            </w:rPrChange>
          </w:rPr>
          <w:delText>System Feature 2 (and so on)</w:delText>
        </w:r>
        <w:r w:rsidRPr="00E275EC" w:rsidDel="00C95117">
          <w:rPr>
            <w:rFonts w:ascii="Arial" w:hAnsi="Arial" w:cs="Arial"/>
            <w:noProof/>
            <w:rPrChange w:id="267" w:author="Luo Laurence" w:date="2019-03-12T20:09:00Z">
              <w:rPr>
                <w:noProof/>
              </w:rPr>
            </w:rPrChange>
          </w:rPr>
          <w:tab/>
          <w:delText>4</w:delText>
        </w:r>
      </w:del>
    </w:p>
    <w:p w:rsidR="0005308F" w:rsidRPr="00E275EC" w:rsidDel="00C95117" w:rsidRDefault="0005308F">
      <w:pPr>
        <w:pStyle w:val="TOC1"/>
        <w:rPr>
          <w:del w:id="268" w:author="Luo Laurence" w:date="2019-03-12T20:29:00Z"/>
          <w:rFonts w:ascii="Arial" w:hAnsi="Arial" w:cs="Arial"/>
          <w:b w:val="0"/>
          <w:noProof/>
          <w:kern w:val="2"/>
          <w:sz w:val="21"/>
          <w:szCs w:val="22"/>
          <w:rPrChange w:id="269" w:author="Luo Laurence" w:date="2019-03-12T20:09:00Z">
            <w:rPr>
              <w:del w:id="270" w:author="Luo Laurence" w:date="2019-03-12T20:29:00Z"/>
              <w:rFonts w:ascii="等线" w:hAnsi="等线"/>
              <w:b w:val="0"/>
              <w:noProof/>
              <w:kern w:val="2"/>
              <w:sz w:val="21"/>
              <w:szCs w:val="22"/>
            </w:rPr>
          </w:rPrChange>
        </w:rPr>
      </w:pPr>
      <w:del w:id="271" w:author="Luo Laurence" w:date="2019-03-12T20:29:00Z">
        <w:r w:rsidRPr="00E275EC" w:rsidDel="00C95117">
          <w:rPr>
            <w:rFonts w:ascii="Arial" w:hAnsi="Arial" w:cs="Arial"/>
            <w:b w:val="0"/>
            <w:noProof/>
            <w:rPrChange w:id="272" w:author="Luo Laurence" w:date="2019-03-12T20:09:00Z">
              <w:rPr>
                <w:b w:val="0"/>
                <w:noProof/>
              </w:rPr>
            </w:rPrChange>
          </w:rPr>
          <w:delText>4.</w:delText>
        </w:r>
        <w:r w:rsidRPr="00E275EC" w:rsidDel="00C95117">
          <w:rPr>
            <w:rFonts w:ascii="Arial" w:hAnsi="Arial" w:cs="Arial"/>
            <w:noProof/>
            <w:kern w:val="2"/>
            <w:sz w:val="21"/>
            <w:szCs w:val="22"/>
            <w:rPrChange w:id="273" w:author="Luo Laurence" w:date="2019-03-12T20:09:00Z">
              <w:rPr>
                <w:rFonts w:ascii="等线" w:hAnsi="等线"/>
                <w:noProof/>
                <w:kern w:val="2"/>
                <w:sz w:val="21"/>
                <w:szCs w:val="22"/>
              </w:rPr>
            </w:rPrChange>
          </w:rPr>
          <w:tab/>
        </w:r>
        <w:r w:rsidRPr="00E275EC" w:rsidDel="00C95117">
          <w:rPr>
            <w:rFonts w:ascii="Arial" w:hAnsi="Arial" w:cs="Arial"/>
            <w:b w:val="0"/>
            <w:noProof/>
            <w:rPrChange w:id="274" w:author="Luo Laurence" w:date="2019-03-12T20:09:00Z">
              <w:rPr>
                <w:b w:val="0"/>
                <w:noProof/>
              </w:rPr>
            </w:rPrChange>
          </w:rPr>
          <w:delText>External Interface Requirements</w:delText>
        </w:r>
        <w:r w:rsidRPr="00E275EC" w:rsidDel="00C95117">
          <w:rPr>
            <w:rFonts w:ascii="Arial" w:hAnsi="Arial" w:cs="Arial"/>
            <w:b w:val="0"/>
            <w:noProof/>
            <w:rPrChange w:id="275" w:author="Luo Laurence" w:date="2019-03-12T20:09:00Z">
              <w:rPr>
                <w:b w:val="0"/>
                <w:noProof/>
              </w:rPr>
            </w:rPrChange>
          </w:rPr>
          <w:tab/>
          <w:delText>4</w:delText>
        </w:r>
      </w:del>
    </w:p>
    <w:p w:rsidR="0005308F" w:rsidRPr="00E275EC" w:rsidDel="00C95117" w:rsidRDefault="0005308F">
      <w:pPr>
        <w:pStyle w:val="TOC2"/>
        <w:tabs>
          <w:tab w:val="left" w:pos="960"/>
        </w:tabs>
        <w:rPr>
          <w:del w:id="276" w:author="Luo Laurence" w:date="2019-03-12T20:29:00Z"/>
          <w:rFonts w:ascii="Arial" w:hAnsi="Arial" w:cs="Arial"/>
          <w:noProof/>
          <w:kern w:val="2"/>
          <w:sz w:val="21"/>
          <w:szCs w:val="22"/>
          <w:lang w:eastAsia="zh-CN"/>
          <w:rPrChange w:id="277" w:author="Luo Laurence" w:date="2019-03-12T20:09:00Z">
            <w:rPr>
              <w:del w:id="278" w:author="Luo Laurence" w:date="2019-03-12T20:29:00Z"/>
              <w:rFonts w:ascii="等线" w:hAnsi="等线"/>
              <w:noProof/>
              <w:kern w:val="2"/>
              <w:sz w:val="21"/>
              <w:szCs w:val="22"/>
              <w:lang w:eastAsia="zh-CN"/>
            </w:rPr>
          </w:rPrChange>
        </w:rPr>
      </w:pPr>
      <w:del w:id="279" w:author="Luo Laurence" w:date="2019-03-12T20:29:00Z">
        <w:r w:rsidRPr="00E275EC" w:rsidDel="00C95117">
          <w:rPr>
            <w:rFonts w:ascii="Arial" w:hAnsi="Arial" w:cs="Arial"/>
            <w:noProof/>
            <w:rPrChange w:id="280" w:author="Luo Laurence" w:date="2019-03-12T20:09:00Z">
              <w:rPr>
                <w:noProof/>
              </w:rPr>
            </w:rPrChange>
          </w:rPr>
          <w:delText>4.1</w:delText>
        </w:r>
        <w:r w:rsidRPr="00E275EC" w:rsidDel="00C95117">
          <w:rPr>
            <w:rFonts w:ascii="Arial" w:hAnsi="Arial" w:cs="Arial"/>
            <w:noProof/>
            <w:kern w:val="2"/>
            <w:sz w:val="21"/>
            <w:szCs w:val="22"/>
            <w:lang w:eastAsia="zh-CN"/>
            <w:rPrChange w:id="28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82" w:author="Luo Laurence" w:date="2019-03-12T20:09:00Z">
              <w:rPr>
                <w:noProof/>
              </w:rPr>
            </w:rPrChange>
          </w:rPr>
          <w:delText>User Interfaces</w:delText>
        </w:r>
        <w:r w:rsidRPr="00E275EC" w:rsidDel="00C95117">
          <w:rPr>
            <w:rFonts w:ascii="Arial" w:hAnsi="Arial" w:cs="Arial"/>
            <w:noProof/>
            <w:rPrChange w:id="283" w:author="Luo Laurence" w:date="2019-03-12T20:09:00Z">
              <w:rPr>
                <w:noProof/>
              </w:rPr>
            </w:rPrChange>
          </w:rPr>
          <w:tab/>
          <w:delText>4</w:delText>
        </w:r>
      </w:del>
    </w:p>
    <w:p w:rsidR="0005308F" w:rsidRPr="00E275EC" w:rsidDel="00C95117" w:rsidRDefault="0005308F">
      <w:pPr>
        <w:pStyle w:val="TOC2"/>
        <w:tabs>
          <w:tab w:val="left" w:pos="960"/>
        </w:tabs>
        <w:rPr>
          <w:del w:id="284" w:author="Luo Laurence" w:date="2019-03-12T20:29:00Z"/>
          <w:rFonts w:ascii="Arial" w:hAnsi="Arial" w:cs="Arial"/>
          <w:noProof/>
          <w:kern w:val="2"/>
          <w:sz w:val="21"/>
          <w:szCs w:val="22"/>
          <w:lang w:eastAsia="zh-CN"/>
          <w:rPrChange w:id="285" w:author="Luo Laurence" w:date="2019-03-12T20:09:00Z">
            <w:rPr>
              <w:del w:id="286" w:author="Luo Laurence" w:date="2019-03-12T20:29:00Z"/>
              <w:rFonts w:ascii="等线" w:hAnsi="等线"/>
              <w:noProof/>
              <w:kern w:val="2"/>
              <w:sz w:val="21"/>
              <w:szCs w:val="22"/>
              <w:lang w:eastAsia="zh-CN"/>
            </w:rPr>
          </w:rPrChange>
        </w:rPr>
      </w:pPr>
      <w:del w:id="287" w:author="Luo Laurence" w:date="2019-03-12T20:29:00Z">
        <w:r w:rsidRPr="00E275EC" w:rsidDel="00C95117">
          <w:rPr>
            <w:rFonts w:ascii="Arial" w:hAnsi="Arial" w:cs="Arial"/>
            <w:noProof/>
            <w:rPrChange w:id="288" w:author="Luo Laurence" w:date="2019-03-12T20:09:00Z">
              <w:rPr>
                <w:noProof/>
              </w:rPr>
            </w:rPrChange>
          </w:rPr>
          <w:delText>4.2</w:delText>
        </w:r>
        <w:r w:rsidRPr="00E275EC" w:rsidDel="00C95117">
          <w:rPr>
            <w:rFonts w:ascii="Arial" w:hAnsi="Arial" w:cs="Arial"/>
            <w:noProof/>
            <w:kern w:val="2"/>
            <w:sz w:val="21"/>
            <w:szCs w:val="22"/>
            <w:lang w:eastAsia="zh-CN"/>
            <w:rPrChange w:id="28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90" w:author="Luo Laurence" w:date="2019-03-12T20:09:00Z">
              <w:rPr>
                <w:noProof/>
              </w:rPr>
            </w:rPrChange>
          </w:rPr>
          <w:delText>Hardware Interfaces</w:delText>
        </w:r>
        <w:r w:rsidRPr="00E275EC" w:rsidDel="00C95117">
          <w:rPr>
            <w:rFonts w:ascii="Arial" w:hAnsi="Arial" w:cs="Arial"/>
            <w:noProof/>
            <w:rPrChange w:id="291" w:author="Luo Laurence" w:date="2019-03-12T20:09:00Z">
              <w:rPr>
                <w:noProof/>
              </w:rPr>
            </w:rPrChange>
          </w:rPr>
          <w:tab/>
          <w:delText>4</w:delText>
        </w:r>
      </w:del>
    </w:p>
    <w:p w:rsidR="0005308F" w:rsidRPr="00E275EC" w:rsidDel="00C95117" w:rsidRDefault="0005308F">
      <w:pPr>
        <w:pStyle w:val="TOC2"/>
        <w:tabs>
          <w:tab w:val="left" w:pos="960"/>
        </w:tabs>
        <w:rPr>
          <w:del w:id="292" w:author="Luo Laurence" w:date="2019-03-12T20:29:00Z"/>
          <w:rFonts w:ascii="Arial" w:hAnsi="Arial" w:cs="Arial"/>
          <w:noProof/>
          <w:kern w:val="2"/>
          <w:sz w:val="21"/>
          <w:szCs w:val="22"/>
          <w:lang w:eastAsia="zh-CN"/>
          <w:rPrChange w:id="293" w:author="Luo Laurence" w:date="2019-03-12T20:09:00Z">
            <w:rPr>
              <w:del w:id="294" w:author="Luo Laurence" w:date="2019-03-12T20:29:00Z"/>
              <w:rFonts w:ascii="等线" w:hAnsi="等线"/>
              <w:noProof/>
              <w:kern w:val="2"/>
              <w:sz w:val="21"/>
              <w:szCs w:val="22"/>
              <w:lang w:eastAsia="zh-CN"/>
            </w:rPr>
          </w:rPrChange>
        </w:rPr>
      </w:pPr>
      <w:del w:id="295" w:author="Luo Laurence" w:date="2019-03-12T20:29:00Z">
        <w:r w:rsidRPr="00E275EC" w:rsidDel="00C95117">
          <w:rPr>
            <w:rFonts w:ascii="Arial" w:hAnsi="Arial" w:cs="Arial"/>
            <w:noProof/>
            <w:rPrChange w:id="296" w:author="Luo Laurence" w:date="2019-03-12T20:09:00Z">
              <w:rPr>
                <w:noProof/>
              </w:rPr>
            </w:rPrChange>
          </w:rPr>
          <w:delText>4.3</w:delText>
        </w:r>
        <w:r w:rsidRPr="00E275EC" w:rsidDel="00C95117">
          <w:rPr>
            <w:rFonts w:ascii="Arial" w:hAnsi="Arial" w:cs="Arial"/>
            <w:noProof/>
            <w:kern w:val="2"/>
            <w:sz w:val="21"/>
            <w:szCs w:val="22"/>
            <w:lang w:eastAsia="zh-CN"/>
            <w:rPrChange w:id="29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98" w:author="Luo Laurence" w:date="2019-03-12T20:09:00Z">
              <w:rPr>
                <w:noProof/>
              </w:rPr>
            </w:rPrChange>
          </w:rPr>
          <w:delText>Software Interfaces</w:delText>
        </w:r>
        <w:r w:rsidRPr="00E275EC" w:rsidDel="00C95117">
          <w:rPr>
            <w:rFonts w:ascii="Arial" w:hAnsi="Arial" w:cs="Arial"/>
            <w:noProof/>
            <w:rPrChange w:id="299" w:author="Luo Laurence" w:date="2019-03-12T20:09:00Z">
              <w:rPr>
                <w:noProof/>
              </w:rPr>
            </w:rPrChange>
          </w:rPr>
          <w:tab/>
          <w:delText>4</w:delText>
        </w:r>
      </w:del>
    </w:p>
    <w:p w:rsidR="0005308F" w:rsidRPr="00E275EC" w:rsidDel="00C95117" w:rsidRDefault="0005308F">
      <w:pPr>
        <w:pStyle w:val="TOC2"/>
        <w:tabs>
          <w:tab w:val="left" w:pos="960"/>
        </w:tabs>
        <w:rPr>
          <w:del w:id="300" w:author="Luo Laurence" w:date="2019-03-12T20:29:00Z"/>
          <w:rFonts w:ascii="Arial" w:hAnsi="Arial" w:cs="Arial"/>
          <w:noProof/>
          <w:kern w:val="2"/>
          <w:sz w:val="21"/>
          <w:szCs w:val="22"/>
          <w:lang w:eastAsia="zh-CN"/>
          <w:rPrChange w:id="301" w:author="Luo Laurence" w:date="2019-03-12T20:09:00Z">
            <w:rPr>
              <w:del w:id="302" w:author="Luo Laurence" w:date="2019-03-12T20:29:00Z"/>
              <w:rFonts w:ascii="等线" w:hAnsi="等线"/>
              <w:noProof/>
              <w:kern w:val="2"/>
              <w:sz w:val="21"/>
              <w:szCs w:val="22"/>
              <w:lang w:eastAsia="zh-CN"/>
            </w:rPr>
          </w:rPrChange>
        </w:rPr>
      </w:pPr>
      <w:del w:id="303" w:author="Luo Laurence" w:date="2019-03-12T20:29:00Z">
        <w:r w:rsidRPr="00E275EC" w:rsidDel="00C95117">
          <w:rPr>
            <w:rFonts w:ascii="Arial" w:hAnsi="Arial" w:cs="Arial"/>
            <w:noProof/>
            <w:rPrChange w:id="304" w:author="Luo Laurence" w:date="2019-03-12T20:09:00Z">
              <w:rPr>
                <w:noProof/>
              </w:rPr>
            </w:rPrChange>
          </w:rPr>
          <w:delText>4.4</w:delText>
        </w:r>
        <w:r w:rsidRPr="00E275EC" w:rsidDel="00C95117">
          <w:rPr>
            <w:rFonts w:ascii="Arial" w:hAnsi="Arial" w:cs="Arial"/>
            <w:noProof/>
            <w:kern w:val="2"/>
            <w:sz w:val="21"/>
            <w:szCs w:val="22"/>
            <w:lang w:eastAsia="zh-CN"/>
            <w:rPrChange w:id="30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06" w:author="Luo Laurence" w:date="2019-03-12T20:09:00Z">
              <w:rPr>
                <w:noProof/>
              </w:rPr>
            </w:rPrChange>
          </w:rPr>
          <w:delText>Communications Interfaces</w:delText>
        </w:r>
        <w:r w:rsidRPr="00E275EC" w:rsidDel="00C95117">
          <w:rPr>
            <w:rFonts w:ascii="Arial" w:hAnsi="Arial" w:cs="Arial"/>
            <w:noProof/>
            <w:rPrChange w:id="307" w:author="Luo Laurence" w:date="2019-03-12T20:09:00Z">
              <w:rPr>
                <w:noProof/>
              </w:rPr>
            </w:rPrChange>
          </w:rPr>
          <w:tab/>
          <w:delText>4</w:delText>
        </w:r>
      </w:del>
    </w:p>
    <w:p w:rsidR="0005308F" w:rsidRPr="00E275EC" w:rsidDel="00C95117" w:rsidRDefault="0005308F">
      <w:pPr>
        <w:pStyle w:val="TOC1"/>
        <w:rPr>
          <w:del w:id="308" w:author="Luo Laurence" w:date="2019-03-12T20:29:00Z"/>
          <w:rFonts w:ascii="Arial" w:hAnsi="Arial" w:cs="Arial"/>
          <w:b w:val="0"/>
          <w:noProof/>
          <w:kern w:val="2"/>
          <w:sz w:val="21"/>
          <w:szCs w:val="22"/>
          <w:rPrChange w:id="309" w:author="Luo Laurence" w:date="2019-03-12T20:09:00Z">
            <w:rPr>
              <w:del w:id="310" w:author="Luo Laurence" w:date="2019-03-12T20:29:00Z"/>
              <w:rFonts w:ascii="等线" w:hAnsi="等线"/>
              <w:b w:val="0"/>
              <w:noProof/>
              <w:kern w:val="2"/>
              <w:sz w:val="21"/>
              <w:szCs w:val="22"/>
            </w:rPr>
          </w:rPrChange>
        </w:rPr>
      </w:pPr>
      <w:del w:id="311" w:author="Luo Laurence" w:date="2019-03-12T20:29:00Z">
        <w:r w:rsidRPr="00E275EC" w:rsidDel="00C95117">
          <w:rPr>
            <w:rFonts w:ascii="Arial" w:hAnsi="Arial" w:cs="Arial"/>
            <w:b w:val="0"/>
            <w:noProof/>
            <w:rPrChange w:id="312" w:author="Luo Laurence" w:date="2019-03-12T20:09:00Z">
              <w:rPr>
                <w:b w:val="0"/>
                <w:noProof/>
              </w:rPr>
            </w:rPrChange>
          </w:rPr>
          <w:delText>5.</w:delText>
        </w:r>
        <w:r w:rsidRPr="00E275EC" w:rsidDel="00C95117">
          <w:rPr>
            <w:rFonts w:ascii="Arial" w:hAnsi="Arial" w:cs="Arial"/>
            <w:noProof/>
            <w:kern w:val="2"/>
            <w:sz w:val="21"/>
            <w:szCs w:val="22"/>
            <w:rPrChange w:id="313" w:author="Luo Laurence" w:date="2019-03-12T20:09:00Z">
              <w:rPr>
                <w:rFonts w:ascii="等线" w:hAnsi="等线"/>
                <w:noProof/>
                <w:kern w:val="2"/>
                <w:sz w:val="21"/>
                <w:szCs w:val="22"/>
              </w:rPr>
            </w:rPrChange>
          </w:rPr>
          <w:tab/>
        </w:r>
        <w:r w:rsidRPr="00E275EC" w:rsidDel="00C95117">
          <w:rPr>
            <w:rFonts w:ascii="Arial" w:hAnsi="Arial" w:cs="Arial"/>
            <w:b w:val="0"/>
            <w:noProof/>
            <w:rPrChange w:id="314" w:author="Luo Laurence" w:date="2019-03-12T20:09:00Z">
              <w:rPr>
                <w:b w:val="0"/>
                <w:noProof/>
              </w:rPr>
            </w:rPrChange>
          </w:rPr>
          <w:delText>Other Nonfunctional Requirements</w:delText>
        </w:r>
        <w:r w:rsidRPr="00E275EC" w:rsidDel="00C95117">
          <w:rPr>
            <w:rFonts w:ascii="Arial" w:hAnsi="Arial" w:cs="Arial"/>
            <w:b w:val="0"/>
            <w:noProof/>
            <w:rPrChange w:id="315" w:author="Luo Laurence" w:date="2019-03-12T20:09:00Z">
              <w:rPr>
                <w:b w:val="0"/>
                <w:noProof/>
              </w:rPr>
            </w:rPrChange>
          </w:rPr>
          <w:tab/>
          <w:delText>4</w:delText>
        </w:r>
      </w:del>
    </w:p>
    <w:p w:rsidR="0005308F" w:rsidRPr="00E275EC" w:rsidDel="00C95117" w:rsidRDefault="0005308F">
      <w:pPr>
        <w:pStyle w:val="TOC2"/>
        <w:tabs>
          <w:tab w:val="left" w:pos="960"/>
        </w:tabs>
        <w:rPr>
          <w:del w:id="316" w:author="Luo Laurence" w:date="2019-03-12T20:29:00Z"/>
          <w:rFonts w:ascii="Arial" w:hAnsi="Arial" w:cs="Arial"/>
          <w:noProof/>
          <w:kern w:val="2"/>
          <w:sz w:val="21"/>
          <w:szCs w:val="22"/>
          <w:lang w:eastAsia="zh-CN"/>
          <w:rPrChange w:id="317" w:author="Luo Laurence" w:date="2019-03-12T20:09:00Z">
            <w:rPr>
              <w:del w:id="318" w:author="Luo Laurence" w:date="2019-03-12T20:29:00Z"/>
              <w:rFonts w:ascii="等线" w:hAnsi="等线"/>
              <w:noProof/>
              <w:kern w:val="2"/>
              <w:sz w:val="21"/>
              <w:szCs w:val="22"/>
              <w:lang w:eastAsia="zh-CN"/>
            </w:rPr>
          </w:rPrChange>
        </w:rPr>
      </w:pPr>
      <w:del w:id="319" w:author="Luo Laurence" w:date="2019-03-12T20:29:00Z">
        <w:r w:rsidRPr="00E275EC" w:rsidDel="00C95117">
          <w:rPr>
            <w:rFonts w:ascii="Arial" w:hAnsi="Arial" w:cs="Arial"/>
            <w:noProof/>
            <w:rPrChange w:id="320" w:author="Luo Laurence" w:date="2019-03-12T20:09:00Z">
              <w:rPr>
                <w:noProof/>
              </w:rPr>
            </w:rPrChange>
          </w:rPr>
          <w:delText>5.1</w:delText>
        </w:r>
        <w:r w:rsidRPr="00E275EC" w:rsidDel="00C95117">
          <w:rPr>
            <w:rFonts w:ascii="Arial" w:hAnsi="Arial" w:cs="Arial"/>
            <w:noProof/>
            <w:kern w:val="2"/>
            <w:sz w:val="21"/>
            <w:szCs w:val="22"/>
            <w:lang w:eastAsia="zh-CN"/>
            <w:rPrChange w:id="32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22" w:author="Luo Laurence" w:date="2019-03-12T20:09:00Z">
              <w:rPr>
                <w:noProof/>
              </w:rPr>
            </w:rPrChange>
          </w:rPr>
          <w:delText>Performance Requirements</w:delText>
        </w:r>
        <w:r w:rsidRPr="00E275EC" w:rsidDel="00C95117">
          <w:rPr>
            <w:rFonts w:ascii="Arial" w:hAnsi="Arial" w:cs="Arial"/>
            <w:noProof/>
            <w:rPrChange w:id="323" w:author="Luo Laurence" w:date="2019-03-12T20:09:00Z">
              <w:rPr>
                <w:noProof/>
              </w:rPr>
            </w:rPrChange>
          </w:rPr>
          <w:tab/>
          <w:delText>4</w:delText>
        </w:r>
      </w:del>
    </w:p>
    <w:p w:rsidR="0005308F" w:rsidRPr="00E275EC" w:rsidDel="00C95117" w:rsidRDefault="0005308F">
      <w:pPr>
        <w:pStyle w:val="TOC2"/>
        <w:tabs>
          <w:tab w:val="left" w:pos="960"/>
        </w:tabs>
        <w:rPr>
          <w:del w:id="324" w:author="Luo Laurence" w:date="2019-03-12T20:29:00Z"/>
          <w:rFonts w:ascii="Arial" w:hAnsi="Arial" w:cs="Arial"/>
          <w:noProof/>
          <w:kern w:val="2"/>
          <w:sz w:val="21"/>
          <w:szCs w:val="22"/>
          <w:lang w:eastAsia="zh-CN"/>
          <w:rPrChange w:id="325" w:author="Luo Laurence" w:date="2019-03-12T20:09:00Z">
            <w:rPr>
              <w:del w:id="326" w:author="Luo Laurence" w:date="2019-03-12T20:29:00Z"/>
              <w:rFonts w:ascii="等线" w:hAnsi="等线"/>
              <w:noProof/>
              <w:kern w:val="2"/>
              <w:sz w:val="21"/>
              <w:szCs w:val="22"/>
              <w:lang w:eastAsia="zh-CN"/>
            </w:rPr>
          </w:rPrChange>
        </w:rPr>
      </w:pPr>
      <w:del w:id="327" w:author="Luo Laurence" w:date="2019-03-12T20:29:00Z">
        <w:r w:rsidRPr="00E275EC" w:rsidDel="00C95117">
          <w:rPr>
            <w:rFonts w:ascii="Arial" w:hAnsi="Arial" w:cs="Arial"/>
            <w:noProof/>
            <w:rPrChange w:id="328" w:author="Luo Laurence" w:date="2019-03-12T20:09:00Z">
              <w:rPr>
                <w:noProof/>
              </w:rPr>
            </w:rPrChange>
          </w:rPr>
          <w:delText>5.2</w:delText>
        </w:r>
        <w:r w:rsidRPr="00E275EC" w:rsidDel="00C95117">
          <w:rPr>
            <w:rFonts w:ascii="Arial" w:hAnsi="Arial" w:cs="Arial"/>
            <w:noProof/>
            <w:kern w:val="2"/>
            <w:sz w:val="21"/>
            <w:szCs w:val="22"/>
            <w:lang w:eastAsia="zh-CN"/>
            <w:rPrChange w:id="32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30" w:author="Luo Laurence" w:date="2019-03-12T20:09:00Z">
              <w:rPr>
                <w:noProof/>
              </w:rPr>
            </w:rPrChange>
          </w:rPr>
          <w:delText>Safety Requirements</w:delText>
        </w:r>
        <w:r w:rsidRPr="00E275EC" w:rsidDel="00C95117">
          <w:rPr>
            <w:rFonts w:ascii="Arial" w:hAnsi="Arial" w:cs="Arial"/>
            <w:noProof/>
            <w:rPrChange w:id="331" w:author="Luo Laurence" w:date="2019-03-12T20:09:00Z">
              <w:rPr>
                <w:noProof/>
              </w:rPr>
            </w:rPrChange>
          </w:rPr>
          <w:tab/>
          <w:delText>4</w:delText>
        </w:r>
      </w:del>
    </w:p>
    <w:p w:rsidR="0005308F" w:rsidRPr="00E275EC" w:rsidDel="00C95117" w:rsidRDefault="0005308F">
      <w:pPr>
        <w:pStyle w:val="TOC2"/>
        <w:tabs>
          <w:tab w:val="left" w:pos="960"/>
        </w:tabs>
        <w:rPr>
          <w:del w:id="332" w:author="Luo Laurence" w:date="2019-03-12T20:29:00Z"/>
          <w:rFonts w:ascii="Arial" w:hAnsi="Arial" w:cs="Arial"/>
          <w:noProof/>
          <w:kern w:val="2"/>
          <w:sz w:val="21"/>
          <w:szCs w:val="22"/>
          <w:lang w:eastAsia="zh-CN"/>
          <w:rPrChange w:id="333" w:author="Luo Laurence" w:date="2019-03-12T20:09:00Z">
            <w:rPr>
              <w:del w:id="334" w:author="Luo Laurence" w:date="2019-03-12T20:29:00Z"/>
              <w:rFonts w:ascii="等线" w:hAnsi="等线"/>
              <w:noProof/>
              <w:kern w:val="2"/>
              <w:sz w:val="21"/>
              <w:szCs w:val="22"/>
              <w:lang w:eastAsia="zh-CN"/>
            </w:rPr>
          </w:rPrChange>
        </w:rPr>
      </w:pPr>
      <w:del w:id="335" w:author="Luo Laurence" w:date="2019-03-12T20:29:00Z">
        <w:r w:rsidRPr="00E275EC" w:rsidDel="00C95117">
          <w:rPr>
            <w:rFonts w:ascii="Arial" w:hAnsi="Arial" w:cs="Arial"/>
            <w:noProof/>
            <w:rPrChange w:id="336" w:author="Luo Laurence" w:date="2019-03-12T20:09:00Z">
              <w:rPr>
                <w:noProof/>
              </w:rPr>
            </w:rPrChange>
          </w:rPr>
          <w:delText>5.3</w:delText>
        </w:r>
        <w:r w:rsidRPr="00E275EC" w:rsidDel="00C95117">
          <w:rPr>
            <w:rFonts w:ascii="Arial" w:hAnsi="Arial" w:cs="Arial"/>
            <w:noProof/>
            <w:kern w:val="2"/>
            <w:sz w:val="21"/>
            <w:szCs w:val="22"/>
            <w:lang w:eastAsia="zh-CN"/>
            <w:rPrChange w:id="33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38" w:author="Luo Laurence" w:date="2019-03-12T20:09:00Z">
              <w:rPr>
                <w:noProof/>
              </w:rPr>
            </w:rPrChange>
          </w:rPr>
          <w:delText>Security Requirements</w:delText>
        </w:r>
        <w:r w:rsidRPr="00E275EC" w:rsidDel="00C95117">
          <w:rPr>
            <w:rFonts w:ascii="Arial" w:hAnsi="Arial" w:cs="Arial"/>
            <w:noProof/>
            <w:rPrChange w:id="339" w:author="Luo Laurence" w:date="2019-03-12T20:09:00Z">
              <w:rPr>
                <w:noProof/>
              </w:rPr>
            </w:rPrChange>
          </w:rPr>
          <w:tab/>
          <w:delText>5</w:delText>
        </w:r>
      </w:del>
    </w:p>
    <w:p w:rsidR="0005308F" w:rsidRPr="00E275EC" w:rsidDel="00C95117" w:rsidRDefault="0005308F">
      <w:pPr>
        <w:pStyle w:val="TOC2"/>
        <w:tabs>
          <w:tab w:val="left" w:pos="960"/>
        </w:tabs>
        <w:rPr>
          <w:del w:id="340" w:author="Luo Laurence" w:date="2019-03-12T20:29:00Z"/>
          <w:rFonts w:ascii="Arial" w:hAnsi="Arial" w:cs="Arial"/>
          <w:noProof/>
          <w:kern w:val="2"/>
          <w:sz w:val="21"/>
          <w:szCs w:val="22"/>
          <w:lang w:eastAsia="zh-CN"/>
          <w:rPrChange w:id="341" w:author="Luo Laurence" w:date="2019-03-12T20:09:00Z">
            <w:rPr>
              <w:del w:id="342" w:author="Luo Laurence" w:date="2019-03-12T20:29:00Z"/>
              <w:rFonts w:ascii="等线" w:hAnsi="等线"/>
              <w:noProof/>
              <w:kern w:val="2"/>
              <w:sz w:val="21"/>
              <w:szCs w:val="22"/>
              <w:lang w:eastAsia="zh-CN"/>
            </w:rPr>
          </w:rPrChange>
        </w:rPr>
      </w:pPr>
      <w:del w:id="343" w:author="Luo Laurence" w:date="2019-03-12T20:29:00Z">
        <w:r w:rsidRPr="00E275EC" w:rsidDel="00C95117">
          <w:rPr>
            <w:rFonts w:ascii="Arial" w:hAnsi="Arial" w:cs="Arial"/>
            <w:noProof/>
            <w:rPrChange w:id="344" w:author="Luo Laurence" w:date="2019-03-12T20:09:00Z">
              <w:rPr>
                <w:noProof/>
              </w:rPr>
            </w:rPrChange>
          </w:rPr>
          <w:delText>5.4</w:delText>
        </w:r>
        <w:r w:rsidRPr="00E275EC" w:rsidDel="00C95117">
          <w:rPr>
            <w:rFonts w:ascii="Arial" w:hAnsi="Arial" w:cs="Arial"/>
            <w:noProof/>
            <w:kern w:val="2"/>
            <w:sz w:val="21"/>
            <w:szCs w:val="22"/>
            <w:lang w:eastAsia="zh-CN"/>
            <w:rPrChange w:id="34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46" w:author="Luo Laurence" w:date="2019-03-12T20:09:00Z">
              <w:rPr>
                <w:noProof/>
              </w:rPr>
            </w:rPrChange>
          </w:rPr>
          <w:delText>Software Quality Attributes</w:delText>
        </w:r>
        <w:r w:rsidRPr="00E275EC" w:rsidDel="00C95117">
          <w:rPr>
            <w:rFonts w:ascii="Arial" w:hAnsi="Arial" w:cs="Arial"/>
            <w:noProof/>
            <w:rPrChange w:id="347" w:author="Luo Laurence" w:date="2019-03-12T20:09:00Z">
              <w:rPr>
                <w:noProof/>
              </w:rPr>
            </w:rPrChange>
          </w:rPr>
          <w:tab/>
          <w:delText>5</w:delText>
        </w:r>
      </w:del>
    </w:p>
    <w:p w:rsidR="0005308F" w:rsidRPr="00E275EC" w:rsidDel="00C95117" w:rsidRDefault="0005308F">
      <w:pPr>
        <w:pStyle w:val="TOC1"/>
        <w:rPr>
          <w:del w:id="348" w:author="Luo Laurence" w:date="2019-03-12T20:29:00Z"/>
          <w:rFonts w:ascii="Arial" w:hAnsi="Arial" w:cs="Arial"/>
          <w:b w:val="0"/>
          <w:noProof/>
          <w:kern w:val="2"/>
          <w:sz w:val="21"/>
          <w:szCs w:val="22"/>
          <w:rPrChange w:id="349" w:author="Luo Laurence" w:date="2019-03-12T20:09:00Z">
            <w:rPr>
              <w:del w:id="350" w:author="Luo Laurence" w:date="2019-03-12T20:29:00Z"/>
              <w:rFonts w:ascii="等线" w:hAnsi="等线"/>
              <w:b w:val="0"/>
              <w:noProof/>
              <w:kern w:val="2"/>
              <w:sz w:val="21"/>
              <w:szCs w:val="22"/>
            </w:rPr>
          </w:rPrChange>
        </w:rPr>
      </w:pPr>
      <w:del w:id="351" w:author="Luo Laurence" w:date="2019-03-12T20:29:00Z">
        <w:r w:rsidRPr="00E275EC" w:rsidDel="00C95117">
          <w:rPr>
            <w:rFonts w:ascii="Arial" w:hAnsi="Arial" w:cs="Arial"/>
            <w:b w:val="0"/>
            <w:noProof/>
            <w:rPrChange w:id="352" w:author="Luo Laurence" w:date="2019-03-12T20:09:00Z">
              <w:rPr>
                <w:b w:val="0"/>
                <w:noProof/>
              </w:rPr>
            </w:rPrChange>
          </w:rPr>
          <w:delText>6.</w:delText>
        </w:r>
        <w:r w:rsidRPr="00E275EC" w:rsidDel="00C95117">
          <w:rPr>
            <w:rFonts w:ascii="Arial" w:hAnsi="Arial" w:cs="Arial"/>
            <w:noProof/>
            <w:kern w:val="2"/>
            <w:sz w:val="21"/>
            <w:szCs w:val="22"/>
            <w:rPrChange w:id="353" w:author="Luo Laurence" w:date="2019-03-12T20:09:00Z">
              <w:rPr>
                <w:rFonts w:ascii="等线" w:hAnsi="等线"/>
                <w:noProof/>
                <w:kern w:val="2"/>
                <w:sz w:val="21"/>
                <w:szCs w:val="22"/>
              </w:rPr>
            </w:rPrChange>
          </w:rPr>
          <w:tab/>
        </w:r>
        <w:r w:rsidRPr="00E275EC" w:rsidDel="00C95117">
          <w:rPr>
            <w:rFonts w:ascii="Arial" w:hAnsi="Arial" w:cs="Arial"/>
            <w:b w:val="0"/>
            <w:noProof/>
            <w:rPrChange w:id="354" w:author="Luo Laurence" w:date="2019-03-12T20:09:00Z">
              <w:rPr>
                <w:b w:val="0"/>
                <w:noProof/>
              </w:rPr>
            </w:rPrChange>
          </w:rPr>
          <w:delText>Other Requirements</w:delText>
        </w:r>
        <w:r w:rsidRPr="00E275EC" w:rsidDel="00C95117">
          <w:rPr>
            <w:rFonts w:ascii="Arial" w:hAnsi="Arial" w:cs="Arial"/>
            <w:b w:val="0"/>
            <w:noProof/>
            <w:rPrChange w:id="355" w:author="Luo Laurence" w:date="2019-03-12T20:09:00Z">
              <w:rPr>
                <w:b w:val="0"/>
                <w:noProof/>
              </w:rPr>
            </w:rPrChange>
          </w:rPr>
          <w:tab/>
          <w:delText>5</w:delText>
        </w:r>
      </w:del>
    </w:p>
    <w:p w:rsidR="0005308F" w:rsidRPr="00E275EC" w:rsidDel="00C95117" w:rsidRDefault="0005308F">
      <w:pPr>
        <w:pStyle w:val="TOC1"/>
        <w:rPr>
          <w:del w:id="356" w:author="Luo Laurence" w:date="2019-03-12T20:29:00Z"/>
          <w:rFonts w:ascii="Arial" w:hAnsi="Arial" w:cs="Arial"/>
          <w:b w:val="0"/>
          <w:noProof/>
          <w:kern w:val="2"/>
          <w:sz w:val="21"/>
          <w:szCs w:val="22"/>
          <w:rPrChange w:id="357" w:author="Luo Laurence" w:date="2019-03-12T20:09:00Z">
            <w:rPr>
              <w:del w:id="358" w:author="Luo Laurence" w:date="2019-03-12T20:29:00Z"/>
              <w:rFonts w:ascii="等线" w:hAnsi="等线"/>
              <w:b w:val="0"/>
              <w:noProof/>
              <w:kern w:val="2"/>
              <w:sz w:val="21"/>
              <w:szCs w:val="22"/>
            </w:rPr>
          </w:rPrChange>
        </w:rPr>
      </w:pPr>
      <w:del w:id="359" w:author="Luo Laurence" w:date="2019-03-12T20:29:00Z">
        <w:r w:rsidRPr="00E275EC" w:rsidDel="00C95117">
          <w:rPr>
            <w:rFonts w:ascii="Arial" w:hAnsi="Arial" w:cs="Arial"/>
            <w:b w:val="0"/>
            <w:noProof/>
            <w:rPrChange w:id="360" w:author="Luo Laurence" w:date="2019-03-12T20:09:00Z">
              <w:rPr>
                <w:b w:val="0"/>
                <w:noProof/>
              </w:rPr>
            </w:rPrChange>
          </w:rPr>
          <w:delText>Appendix A: Glossary</w:delText>
        </w:r>
        <w:r w:rsidRPr="00E275EC" w:rsidDel="00C95117">
          <w:rPr>
            <w:rFonts w:ascii="Arial" w:hAnsi="Arial" w:cs="Arial"/>
            <w:b w:val="0"/>
            <w:noProof/>
            <w:rPrChange w:id="361" w:author="Luo Laurence" w:date="2019-03-12T20:09:00Z">
              <w:rPr>
                <w:b w:val="0"/>
                <w:noProof/>
              </w:rPr>
            </w:rPrChange>
          </w:rPr>
          <w:tab/>
          <w:delText>5</w:delText>
        </w:r>
      </w:del>
    </w:p>
    <w:p w:rsidR="0005308F" w:rsidRPr="00E275EC" w:rsidDel="00C95117" w:rsidRDefault="0005308F">
      <w:pPr>
        <w:pStyle w:val="TOC1"/>
        <w:rPr>
          <w:del w:id="362" w:author="Luo Laurence" w:date="2019-03-12T20:29:00Z"/>
          <w:rFonts w:ascii="Arial" w:hAnsi="Arial" w:cs="Arial"/>
          <w:b w:val="0"/>
          <w:noProof/>
          <w:kern w:val="2"/>
          <w:sz w:val="21"/>
          <w:szCs w:val="22"/>
          <w:rPrChange w:id="363" w:author="Luo Laurence" w:date="2019-03-12T20:09:00Z">
            <w:rPr>
              <w:del w:id="364" w:author="Luo Laurence" w:date="2019-03-12T20:29:00Z"/>
              <w:rFonts w:ascii="等线" w:hAnsi="等线"/>
              <w:b w:val="0"/>
              <w:noProof/>
              <w:kern w:val="2"/>
              <w:sz w:val="21"/>
              <w:szCs w:val="22"/>
            </w:rPr>
          </w:rPrChange>
        </w:rPr>
      </w:pPr>
      <w:del w:id="365" w:author="Luo Laurence" w:date="2019-03-12T20:29:00Z">
        <w:r w:rsidRPr="00E275EC" w:rsidDel="00C95117">
          <w:rPr>
            <w:rFonts w:ascii="Arial" w:hAnsi="Arial" w:cs="Arial"/>
            <w:b w:val="0"/>
            <w:noProof/>
            <w:rPrChange w:id="366" w:author="Luo Laurence" w:date="2019-03-12T20:09:00Z">
              <w:rPr>
                <w:b w:val="0"/>
                <w:noProof/>
              </w:rPr>
            </w:rPrChange>
          </w:rPr>
          <w:delText>Appendix B: Analysis Models</w:delText>
        </w:r>
        <w:r w:rsidRPr="00E275EC" w:rsidDel="00C95117">
          <w:rPr>
            <w:rFonts w:ascii="Arial" w:hAnsi="Arial" w:cs="Arial"/>
            <w:b w:val="0"/>
            <w:noProof/>
            <w:rPrChange w:id="367" w:author="Luo Laurence" w:date="2019-03-12T20:09:00Z">
              <w:rPr>
                <w:b w:val="0"/>
                <w:noProof/>
              </w:rPr>
            </w:rPrChange>
          </w:rPr>
          <w:tab/>
          <w:delText>5</w:delText>
        </w:r>
      </w:del>
    </w:p>
    <w:p w:rsidR="0005308F" w:rsidRPr="00E275EC" w:rsidDel="00C95117" w:rsidRDefault="0005308F">
      <w:pPr>
        <w:pStyle w:val="TOC1"/>
        <w:rPr>
          <w:del w:id="368" w:author="Luo Laurence" w:date="2019-03-12T20:29:00Z"/>
          <w:rFonts w:ascii="Arial" w:hAnsi="Arial" w:cs="Arial"/>
          <w:b w:val="0"/>
          <w:noProof/>
          <w:kern w:val="2"/>
          <w:sz w:val="21"/>
          <w:szCs w:val="22"/>
          <w:rPrChange w:id="369" w:author="Luo Laurence" w:date="2019-03-12T20:09:00Z">
            <w:rPr>
              <w:del w:id="370" w:author="Luo Laurence" w:date="2019-03-12T20:29:00Z"/>
              <w:rFonts w:ascii="等线" w:hAnsi="等线"/>
              <w:b w:val="0"/>
              <w:noProof/>
              <w:kern w:val="2"/>
              <w:sz w:val="21"/>
              <w:szCs w:val="22"/>
            </w:rPr>
          </w:rPrChange>
        </w:rPr>
      </w:pPr>
      <w:del w:id="371" w:author="Luo Laurence" w:date="2019-03-12T20:29:00Z">
        <w:r w:rsidRPr="00E275EC" w:rsidDel="00C95117">
          <w:rPr>
            <w:rFonts w:ascii="Arial" w:hAnsi="Arial" w:cs="Arial"/>
            <w:b w:val="0"/>
            <w:noProof/>
            <w:rPrChange w:id="372" w:author="Luo Laurence" w:date="2019-03-12T20:09:00Z">
              <w:rPr>
                <w:b w:val="0"/>
                <w:noProof/>
              </w:rPr>
            </w:rPrChange>
          </w:rPr>
          <w:delText>Appendix C: Issues List</w:delText>
        </w:r>
        <w:r w:rsidRPr="00E275EC" w:rsidDel="00C95117">
          <w:rPr>
            <w:rFonts w:ascii="Arial" w:hAnsi="Arial" w:cs="Arial"/>
            <w:b w:val="0"/>
            <w:noProof/>
            <w:rPrChange w:id="373" w:author="Luo Laurence" w:date="2019-03-12T20:09:00Z">
              <w:rPr>
                <w:b w:val="0"/>
                <w:noProof/>
              </w:rPr>
            </w:rPrChange>
          </w:rPr>
          <w:tab/>
          <w:delText>5</w:delText>
        </w:r>
      </w:del>
    </w:p>
    <w:p w:rsidR="007E4F49" w:rsidRPr="00E275EC" w:rsidRDefault="007E4F49">
      <w:pPr>
        <w:rPr>
          <w:rFonts w:ascii="Arial" w:hAnsi="Arial" w:cs="Arial"/>
          <w:b/>
          <w:lang w:eastAsia="zh-CN"/>
          <w:rPrChange w:id="374" w:author="Luo Laurence" w:date="2019-03-12T20:09:00Z">
            <w:rPr>
              <w:rFonts w:ascii="Times New Roman" w:hAnsi="Times New Roman"/>
              <w:b/>
              <w:lang w:eastAsia="zh-CN"/>
            </w:rPr>
          </w:rPrChange>
        </w:rPr>
      </w:pPr>
      <w:r w:rsidRPr="00E275EC">
        <w:rPr>
          <w:rFonts w:ascii="Arial" w:hAnsi="Arial" w:cs="Arial"/>
          <w:lang w:eastAsia="zh-CN"/>
          <w:rPrChange w:id="375" w:author="Luo Laurence" w:date="2019-03-12T20:09:00Z">
            <w:rPr>
              <w:rFonts w:ascii="Times New Roman" w:hAnsi="Times New Roman"/>
              <w:lang w:eastAsia="zh-CN"/>
            </w:rPr>
          </w:rPrChange>
        </w:rPr>
        <w:fldChar w:fldCharType="end"/>
      </w:r>
    </w:p>
    <w:p w:rsidR="006C58E7" w:rsidRDefault="006C58E7">
      <w:pPr>
        <w:spacing w:line="240" w:lineRule="auto"/>
        <w:rPr>
          <w:ins w:id="376" w:author="Luo Laurence" w:date="2019-03-12T20:29:00Z"/>
          <w:rFonts w:ascii="Arial" w:hAnsi="Arial" w:cs="Arial"/>
          <w:b/>
          <w:lang w:eastAsia="zh-CN"/>
        </w:rPr>
      </w:pPr>
      <w:ins w:id="377" w:author="Luo Laurence" w:date="2019-03-12T20:29:00Z">
        <w:r>
          <w:rPr>
            <w:rFonts w:ascii="Arial" w:hAnsi="Arial" w:cs="Arial"/>
            <w:b/>
            <w:lang w:eastAsia="zh-CN"/>
          </w:rPr>
          <w:br w:type="page"/>
        </w:r>
      </w:ins>
    </w:p>
    <w:p w:rsidR="007E4F49" w:rsidRPr="00E275EC" w:rsidDel="00BB3F95" w:rsidRDefault="007E4F49">
      <w:pPr>
        <w:rPr>
          <w:del w:id="378" w:author="Luo Laurence" w:date="2019-03-12T20:29:00Z"/>
          <w:rFonts w:ascii="Arial" w:hAnsi="Arial" w:cs="Arial"/>
          <w:b/>
          <w:lang w:eastAsia="zh-CN"/>
          <w:rPrChange w:id="379" w:author="Luo Laurence" w:date="2019-03-12T20:09:00Z">
            <w:rPr>
              <w:del w:id="380" w:author="Luo Laurence" w:date="2019-03-12T20:29:00Z"/>
              <w:rFonts w:ascii="Times New Roman" w:hAnsi="Times New Roman"/>
              <w:b/>
              <w:lang w:eastAsia="zh-CN"/>
            </w:rPr>
          </w:rPrChange>
        </w:rPr>
      </w:pPr>
    </w:p>
    <w:p w:rsidR="007E4F49" w:rsidRPr="00E275EC" w:rsidRDefault="007E4F49">
      <w:pPr>
        <w:pStyle w:val="TOCEntry"/>
        <w:rPr>
          <w:rFonts w:ascii="Arial" w:hAnsi="Arial" w:cs="Arial"/>
          <w:rPrChange w:id="381" w:author="Luo Laurence" w:date="2019-03-12T20:09:00Z">
            <w:rPr/>
          </w:rPrChange>
        </w:rPr>
      </w:pPr>
      <w:bookmarkStart w:id="382" w:name="_Toc3314973"/>
      <w:r w:rsidRPr="00E275EC">
        <w:rPr>
          <w:rFonts w:ascii="Arial" w:hAnsi="Arial" w:cs="Arial"/>
          <w:rPrChange w:id="383" w:author="Luo Laurence" w:date="2019-03-12T20:09:00Z">
            <w:rPr/>
          </w:rPrChange>
        </w:rPr>
        <w:t>Revision History</w:t>
      </w:r>
      <w:bookmarkEnd w:id="382"/>
    </w:p>
    <w:tbl>
      <w:tblPr>
        <w:tblpPr w:leftFromText="180" w:rightFromText="180" w:vertAnchor="text" w:tblpY="1"/>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384" w:author="Luo Laurence" w:date="2019-03-12T20:29:00Z">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160"/>
        <w:gridCol w:w="1369"/>
        <w:gridCol w:w="4755"/>
        <w:gridCol w:w="1584"/>
        <w:tblGridChange w:id="385">
          <w:tblGrid>
            <w:gridCol w:w="2160"/>
            <w:gridCol w:w="1170"/>
            <w:gridCol w:w="4954"/>
            <w:gridCol w:w="1584"/>
          </w:tblGrid>
        </w:tblGridChange>
      </w:tblGrid>
      <w:tr w:rsidR="007E4F49" w:rsidRPr="00E275EC" w:rsidTr="00897635">
        <w:tc>
          <w:tcPr>
            <w:tcW w:w="2160" w:type="dxa"/>
            <w:tcBorders>
              <w:top w:val="single" w:sz="12" w:space="0" w:color="auto"/>
              <w:bottom w:val="double" w:sz="12" w:space="0" w:color="auto"/>
            </w:tcBorders>
            <w:tcPrChange w:id="386" w:author="Luo Laurence" w:date="2019-03-12T20:29:00Z">
              <w:tcPr>
                <w:tcW w:w="2160" w:type="dxa"/>
                <w:tcBorders>
                  <w:top w:val="single" w:sz="12" w:space="0" w:color="auto"/>
                  <w:bottom w:val="double" w:sz="12" w:space="0" w:color="auto"/>
                </w:tcBorders>
              </w:tcPr>
            </w:tcPrChange>
          </w:tcPr>
          <w:p w:rsidR="007E4F49" w:rsidRPr="00E275EC" w:rsidRDefault="007E4F49">
            <w:pPr>
              <w:spacing w:before="40" w:after="40"/>
              <w:rPr>
                <w:rFonts w:ascii="Arial" w:hAnsi="Arial" w:cs="Arial"/>
                <w:b/>
                <w:rPrChange w:id="387" w:author="Luo Laurence" w:date="2019-03-12T20:09:00Z">
                  <w:rPr>
                    <w:b/>
                  </w:rPr>
                </w:rPrChange>
              </w:rPr>
            </w:pPr>
            <w:r w:rsidRPr="00E275EC">
              <w:rPr>
                <w:rFonts w:ascii="Arial" w:hAnsi="Arial" w:cs="Arial"/>
                <w:b/>
                <w:rPrChange w:id="388" w:author="Luo Laurence" w:date="2019-03-12T20:09:00Z">
                  <w:rPr>
                    <w:b/>
                  </w:rPr>
                </w:rPrChange>
              </w:rPr>
              <w:t>Name</w:t>
            </w:r>
          </w:p>
        </w:tc>
        <w:tc>
          <w:tcPr>
            <w:tcW w:w="1369" w:type="dxa"/>
            <w:tcBorders>
              <w:top w:val="single" w:sz="12" w:space="0" w:color="auto"/>
              <w:bottom w:val="double" w:sz="12" w:space="0" w:color="auto"/>
            </w:tcBorders>
            <w:tcPrChange w:id="389" w:author="Luo Laurence" w:date="2019-03-12T20:29:00Z">
              <w:tcPr>
                <w:tcW w:w="1170" w:type="dxa"/>
                <w:tcBorders>
                  <w:top w:val="single" w:sz="12" w:space="0" w:color="auto"/>
                  <w:bottom w:val="double" w:sz="12" w:space="0" w:color="auto"/>
                </w:tcBorders>
              </w:tcPr>
            </w:tcPrChange>
          </w:tcPr>
          <w:p w:rsidR="007E4F49" w:rsidRPr="00E275EC" w:rsidRDefault="007E4F49">
            <w:pPr>
              <w:spacing w:before="40" w:after="40"/>
              <w:rPr>
                <w:rFonts w:ascii="Arial" w:hAnsi="Arial" w:cs="Arial"/>
                <w:b/>
                <w:rPrChange w:id="390" w:author="Luo Laurence" w:date="2019-03-12T20:09:00Z">
                  <w:rPr>
                    <w:b/>
                  </w:rPr>
                </w:rPrChange>
              </w:rPr>
            </w:pPr>
            <w:r w:rsidRPr="00E275EC">
              <w:rPr>
                <w:rFonts w:ascii="Arial" w:hAnsi="Arial" w:cs="Arial"/>
                <w:b/>
                <w:rPrChange w:id="391" w:author="Luo Laurence" w:date="2019-03-12T20:09:00Z">
                  <w:rPr>
                    <w:b/>
                  </w:rPr>
                </w:rPrChange>
              </w:rPr>
              <w:t>Date</w:t>
            </w:r>
          </w:p>
        </w:tc>
        <w:tc>
          <w:tcPr>
            <w:tcW w:w="4755" w:type="dxa"/>
            <w:tcBorders>
              <w:top w:val="single" w:sz="12" w:space="0" w:color="auto"/>
              <w:bottom w:val="double" w:sz="12" w:space="0" w:color="auto"/>
            </w:tcBorders>
            <w:tcPrChange w:id="392" w:author="Luo Laurence" w:date="2019-03-12T20:29:00Z">
              <w:tcPr>
                <w:tcW w:w="4954" w:type="dxa"/>
                <w:tcBorders>
                  <w:top w:val="single" w:sz="12" w:space="0" w:color="auto"/>
                  <w:bottom w:val="double" w:sz="12" w:space="0" w:color="auto"/>
                </w:tcBorders>
              </w:tcPr>
            </w:tcPrChange>
          </w:tcPr>
          <w:p w:rsidR="007E4F49" w:rsidRPr="00E275EC" w:rsidRDefault="007E4F49">
            <w:pPr>
              <w:spacing w:before="40" w:after="40"/>
              <w:rPr>
                <w:rFonts w:ascii="Arial" w:hAnsi="Arial" w:cs="Arial"/>
                <w:b/>
                <w:rPrChange w:id="393" w:author="Luo Laurence" w:date="2019-03-12T20:09:00Z">
                  <w:rPr>
                    <w:b/>
                  </w:rPr>
                </w:rPrChange>
              </w:rPr>
            </w:pPr>
            <w:r w:rsidRPr="00E275EC">
              <w:rPr>
                <w:rFonts w:ascii="Arial" w:hAnsi="Arial" w:cs="Arial"/>
                <w:b/>
                <w:rPrChange w:id="394" w:author="Luo Laurence" w:date="2019-03-12T20:09:00Z">
                  <w:rPr>
                    <w:b/>
                  </w:rPr>
                </w:rPrChange>
              </w:rPr>
              <w:t>Reason For Changes</w:t>
            </w:r>
          </w:p>
        </w:tc>
        <w:tc>
          <w:tcPr>
            <w:tcW w:w="1584" w:type="dxa"/>
            <w:tcBorders>
              <w:top w:val="single" w:sz="12" w:space="0" w:color="auto"/>
              <w:bottom w:val="double" w:sz="12" w:space="0" w:color="auto"/>
            </w:tcBorders>
            <w:tcPrChange w:id="395" w:author="Luo Laurence" w:date="2019-03-12T20:29:00Z">
              <w:tcPr>
                <w:tcW w:w="1584" w:type="dxa"/>
                <w:tcBorders>
                  <w:top w:val="single" w:sz="12" w:space="0" w:color="auto"/>
                  <w:bottom w:val="double" w:sz="12" w:space="0" w:color="auto"/>
                </w:tcBorders>
              </w:tcPr>
            </w:tcPrChange>
          </w:tcPr>
          <w:p w:rsidR="007E4F49" w:rsidRPr="00E275EC" w:rsidRDefault="007E4F49">
            <w:pPr>
              <w:spacing w:before="40" w:after="40"/>
              <w:rPr>
                <w:rFonts w:ascii="Arial" w:hAnsi="Arial" w:cs="Arial"/>
                <w:b/>
                <w:rPrChange w:id="396" w:author="Luo Laurence" w:date="2019-03-12T20:09:00Z">
                  <w:rPr>
                    <w:b/>
                  </w:rPr>
                </w:rPrChange>
              </w:rPr>
            </w:pPr>
            <w:r w:rsidRPr="00E275EC">
              <w:rPr>
                <w:rFonts w:ascii="Arial" w:hAnsi="Arial" w:cs="Arial"/>
                <w:b/>
                <w:rPrChange w:id="397" w:author="Luo Laurence" w:date="2019-03-12T20:09:00Z">
                  <w:rPr>
                    <w:b/>
                  </w:rPr>
                </w:rPrChange>
              </w:rPr>
              <w:t>Version</w:t>
            </w:r>
          </w:p>
        </w:tc>
      </w:tr>
      <w:tr w:rsidR="007E4F49" w:rsidRPr="00E275EC" w:rsidTr="00897635">
        <w:tc>
          <w:tcPr>
            <w:tcW w:w="2160" w:type="dxa"/>
            <w:tcBorders>
              <w:top w:val="nil"/>
            </w:tcBorders>
            <w:tcPrChange w:id="398" w:author="Luo Laurence" w:date="2019-03-12T20:29:00Z">
              <w:tcPr>
                <w:tcW w:w="2160" w:type="dxa"/>
                <w:tcBorders>
                  <w:top w:val="nil"/>
                </w:tcBorders>
              </w:tcPr>
            </w:tcPrChange>
          </w:tcPr>
          <w:p w:rsidR="005215AC" w:rsidRPr="00E275EC" w:rsidRDefault="005215AC">
            <w:pPr>
              <w:spacing w:before="40" w:after="40"/>
              <w:rPr>
                <w:rFonts w:ascii="Arial" w:hAnsi="Arial" w:cs="Arial"/>
                <w:rPrChange w:id="399" w:author="Luo Laurence" w:date="2019-03-12T20:09:00Z">
                  <w:rPr/>
                </w:rPrChange>
              </w:rPr>
            </w:pPr>
            <w:r w:rsidRPr="00E275EC">
              <w:rPr>
                <w:rFonts w:ascii="Arial" w:hAnsi="Arial" w:cs="Arial"/>
                <w:rPrChange w:id="400" w:author="Luo Laurence" w:date="2019-03-12T20:09:00Z">
                  <w:rPr/>
                </w:rPrChange>
              </w:rPr>
              <w:t xml:space="preserve">ZHANG Zhiyi, </w:t>
            </w:r>
          </w:p>
          <w:p w:rsidR="005215AC" w:rsidRPr="00E275EC" w:rsidRDefault="005215AC">
            <w:pPr>
              <w:spacing w:before="40" w:after="40"/>
              <w:rPr>
                <w:rFonts w:ascii="Arial" w:hAnsi="Arial" w:cs="Arial"/>
                <w:rPrChange w:id="401" w:author="Luo Laurence" w:date="2019-03-12T20:09:00Z">
                  <w:rPr/>
                </w:rPrChange>
              </w:rPr>
            </w:pPr>
            <w:r w:rsidRPr="00E275EC">
              <w:rPr>
                <w:rFonts w:ascii="Arial" w:hAnsi="Arial" w:cs="Arial"/>
                <w:rPrChange w:id="402" w:author="Luo Laurence" w:date="2019-03-12T20:09:00Z">
                  <w:rPr/>
                </w:rPrChange>
              </w:rPr>
              <w:t xml:space="preserve">LUO Zichen, </w:t>
            </w:r>
          </w:p>
          <w:p w:rsidR="005215AC" w:rsidRPr="00E275EC" w:rsidRDefault="005215AC">
            <w:pPr>
              <w:spacing w:before="40" w:after="40"/>
              <w:rPr>
                <w:rFonts w:ascii="Arial" w:hAnsi="Arial" w:cs="Arial"/>
                <w:rPrChange w:id="403" w:author="Luo Laurence" w:date="2019-03-12T20:09:00Z">
                  <w:rPr/>
                </w:rPrChange>
              </w:rPr>
            </w:pPr>
            <w:r w:rsidRPr="00E275EC">
              <w:rPr>
                <w:rFonts w:ascii="Arial" w:hAnsi="Arial" w:cs="Arial"/>
                <w:rPrChange w:id="404" w:author="Luo Laurence" w:date="2019-03-12T20:09:00Z">
                  <w:rPr/>
                </w:rPrChange>
              </w:rPr>
              <w:t xml:space="preserve">LU Guangxing, </w:t>
            </w:r>
          </w:p>
          <w:p w:rsidR="007E4F49" w:rsidRPr="00E275EC" w:rsidRDefault="005215AC">
            <w:pPr>
              <w:spacing w:before="40" w:after="40"/>
              <w:rPr>
                <w:rFonts w:ascii="Arial" w:hAnsi="Arial" w:cs="Arial"/>
                <w:rPrChange w:id="405" w:author="Luo Laurence" w:date="2019-03-12T20:09:00Z">
                  <w:rPr/>
                </w:rPrChange>
              </w:rPr>
            </w:pPr>
            <w:r w:rsidRPr="00E275EC">
              <w:rPr>
                <w:rFonts w:ascii="Arial" w:hAnsi="Arial" w:cs="Arial"/>
                <w:rPrChange w:id="406" w:author="Luo Laurence" w:date="2019-03-12T20:09:00Z">
                  <w:rPr/>
                </w:rPrChange>
              </w:rPr>
              <w:t>WANG Yuan</w:t>
            </w:r>
          </w:p>
        </w:tc>
        <w:tc>
          <w:tcPr>
            <w:tcW w:w="1369" w:type="dxa"/>
            <w:tcBorders>
              <w:top w:val="nil"/>
            </w:tcBorders>
            <w:tcPrChange w:id="407" w:author="Luo Laurence" w:date="2019-03-12T20:29:00Z">
              <w:tcPr>
                <w:tcW w:w="1170" w:type="dxa"/>
                <w:tcBorders>
                  <w:top w:val="nil"/>
                </w:tcBorders>
              </w:tcPr>
            </w:tcPrChange>
          </w:tcPr>
          <w:p w:rsidR="007E4F49" w:rsidRPr="00E275EC" w:rsidRDefault="00A55821">
            <w:pPr>
              <w:spacing w:before="40" w:after="40"/>
              <w:rPr>
                <w:rFonts w:ascii="Arial" w:hAnsi="Arial" w:cs="Arial"/>
                <w:rPrChange w:id="408" w:author="Luo Laurence" w:date="2019-03-12T20:09:00Z">
                  <w:rPr/>
                </w:rPrChange>
              </w:rPr>
            </w:pPr>
            <w:r w:rsidRPr="00E275EC">
              <w:rPr>
                <w:rFonts w:ascii="Arial" w:hAnsi="Arial" w:cs="Arial"/>
                <w:rPrChange w:id="409" w:author="Luo Laurence" w:date="2019-03-12T20:09:00Z">
                  <w:rPr/>
                </w:rPrChange>
              </w:rPr>
              <w:t>3/4/2019</w:t>
            </w:r>
          </w:p>
        </w:tc>
        <w:tc>
          <w:tcPr>
            <w:tcW w:w="4755" w:type="dxa"/>
            <w:tcBorders>
              <w:top w:val="nil"/>
            </w:tcBorders>
            <w:tcPrChange w:id="410" w:author="Luo Laurence" w:date="2019-03-12T20:29:00Z">
              <w:tcPr>
                <w:tcW w:w="4954" w:type="dxa"/>
                <w:tcBorders>
                  <w:top w:val="nil"/>
                </w:tcBorders>
              </w:tcPr>
            </w:tcPrChange>
          </w:tcPr>
          <w:p w:rsidR="007E4F49" w:rsidRPr="00E275EC" w:rsidRDefault="00A55821">
            <w:pPr>
              <w:spacing w:before="40" w:after="40"/>
              <w:rPr>
                <w:rFonts w:ascii="Arial" w:hAnsi="Arial" w:cs="Arial"/>
                <w:rPrChange w:id="411" w:author="Luo Laurence" w:date="2019-03-12T20:09:00Z">
                  <w:rPr/>
                </w:rPrChange>
              </w:rPr>
            </w:pPr>
            <w:r w:rsidRPr="00E275EC">
              <w:rPr>
                <w:rFonts w:ascii="Arial" w:hAnsi="Arial" w:cs="Arial"/>
                <w:rPrChange w:id="412" w:author="Luo Laurence" w:date="2019-03-12T20:09:00Z">
                  <w:rPr/>
                </w:rPrChange>
              </w:rPr>
              <w:t>Initiali</w:t>
            </w:r>
            <w:ins w:id="413" w:author="Luo Laurence" w:date="2019-03-12T19:31:00Z">
              <w:r w:rsidR="00E800D5" w:rsidRPr="00E275EC">
                <w:rPr>
                  <w:rFonts w:ascii="Arial" w:hAnsi="Arial" w:cs="Arial"/>
                  <w:rPrChange w:id="414" w:author="Luo Laurence" w:date="2019-03-12T20:09:00Z">
                    <w:rPr/>
                  </w:rPrChange>
                </w:rPr>
                <w:t>al</w:t>
              </w:r>
            </w:ins>
            <w:del w:id="415" w:author="Luo Laurence" w:date="2019-03-12T19:31:00Z">
              <w:r w:rsidRPr="00E275EC" w:rsidDel="00E800D5">
                <w:rPr>
                  <w:rFonts w:ascii="Arial" w:hAnsi="Arial" w:cs="Arial"/>
                  <w:rPrChange w:id="416" w:author="Luo Laurence" w:date="2019-03-12T20:09:00Z">
                    <w:rPr/>
                  </w:rPrChange>
                </w:rPr>
                <w:delText>ze</w:delText>
              </w:r>
            </w:del>
            <w:r w:rsidRPr="00E275EC">
              <w:rPr>
                <w:rFonts w:ascii="Arial" w:hAnsi="Arial" w:cs="Arial"/>
                <w:rPrChange w:id="417" w:author="Luo Laurence" w:date="2019-03-12T20:09:00Z">
                  <w:rPr/>
                </w:rPrChange>
              </w:rPr>
              <w:t xml:space="preserve"> </w:t>
            </w:r>
            <w:del w:id="418" w:author="Luo Laurence" w:date="2019-03-12T19:31:00Z">
              <w:r w:rsidRPr="00E275EC" w:rsidDel="00E800D5">
                <w:rPr>
                  <w:rFonts w:ascii="Arial" w:hAnsi="Arial" w:cs="Arial"/>
                  <w:rPrChange w:id="419" w:author="Luo Laurence" w:date="2019-03-12T20:09:00Z">
                    <w:rPr/>
                  </w:rPrChange>
                </w:rPr>
                <w:delText xml:space="preserve">the </w:delText>
              </w:r>
            </w:del>
            <w:r w:rsidRPr="00E275EC">
              <w:rPr>
                <w:rFonts w:ascii="Arial" w:hAnsi="Arial" w:cs="Arial"/>
                <w:rPrChange w:id="420" w:author="Luo Laurence" w:date="2019-03-12T20:09:00Z">
                  <w:rPr/>
                </w:rPrChange>
              </w:rPr>
              <w:t>SRS Document</w:t>
            </w:r>
          </w:p>
        </w:tc>
        <w:tc>
          <w:tcPr>
            <w:tcW w:w="1584" w:type="dxa"/>
            <w:tcBorders>
              <w:top w:val="nil"/>
            </w:tcBorders>
            <w:tcPrChange w:id="421" w:author="Luo Laurence" w:date="2019-03-12T20:29:00Z">
              <w:tcPr>
                <w:tcW w:w="1584" w:type="dxa"/>
                <w:tcBorders>
                  <w:top w:val="nil"/>
                </w:tcBorders>
              </w:tcPr>
            </w:tcPrChange>
          </w:tcPr>
          <w:p w:rsidR="007E4F49" w:rsidRPr="00E275EC" w:rsidRDefault="00A55821">
            <w:pPr>
              <w:spacing w:before="40" w:after="40"/>
              <w:rPr>
                <w:rFonts w:ascii="Arial" w:hAnsi="Arial" w:cs="Arial"/>
                <w:rPrChange w:id="422" w:author="Luo Laurence" w:date="2019-03-12T20:09:00Z">
                  <w:rPr/>
                </w:rPrChange>
              </w:rPr>
            </w:pPr>
            <w:r w:rsidRPr="00E275EC">
              <w:rPr>
                <w:rFonts w:ascii="Arial" w:hAnsi="Arial" w:cs="Arial"/>
                <w:rPrChange w:id="423" w:author="Luo Laurence" w:date="2019-03-12T20:09:00Z">
                  <w:rPr/>
                </w:rPrChange>
              </w:rPr>
              <w:t>1.0</w:t>
            </w:r>
          </w:p>
        </w:tc>
      </w:tr>
      <w:tr w:rsidR="007E4F49" w:rsidRPr="00E275EC" w:rsidTr="00897635">
        <w:tc>
          <w:tcPr>
            <w:tcW w:w="2160" w:type="dxa"/>
            <w:tcBorders>
              <w:bottom w:val="single" w:sz="12" w:space="0" w:color="auto"/>
            </w:tcBorders>
            <w:tcPrChange w:id="424" w:author="Luo Laurence" w:date="2019-03-12T20:29:00Z">
              <w:tcPr>
                <w:tcW w:w="2160" w:type="dxa"/>
                <w:tcBorders>
                  <w:bottom w:val="single" w:sz="12" w:space="0" w:color="auto"/>
                </w:tcBorders>
              </w:tcPr>
            </w:tcPrChange>
          </w:tcPr>
          <w:p w:rsidR="00BC66E9" w:rsidRPr="00E275EC" w:rsidRDefault="00BC66E9">
            <w:pPr>
              <w:spacing w:before="40" w:after="40"/>
              <w:rPr>
                <w:rFonts w:ascii="Arial" w:hAnsi="Arial" w:cs="Arial"/>
                <w:rPrChange w:id="425" w:author="Luo Laurence" w:date="2019-03-12T20:09:00Z">
                  <w:rPr/>
                </w:rPrChange>
              </w:rPr>
            </w:pPr>
            <w:r w:rsidRPr="00E275EC">
              <w:rPr>
                <w:rFonts w:ascii="Arial" w:hAnsi="Arial" w:cs="Arial"/>
                <w:rPrChange w:id="426" w:author="Luo Laurence" w:date="2019-03-12T20:09:00Z">
                  <w:rPr/>
                </w:rPrChange>
              </w:rPr>
              <w:t xml:space="preserve">ZHANG Zhiyi, </w:t>
            </w:r>
          </w:p>
          <w:p w:rsidR="00BC66E9" w:rsidRPr="00E275EC" w:rsidRDefault="00BC66E9">
            <w:pPr>
              <w:spacing w:before="40" w:after="40"/>
              <w:rPr>
                <w:rFonts w:ascii="Arial" w:hAnsi="Arial" w:cs="Arial"/>
                <w:rPrChange w:id="427" w:author="Luo Laurence" w:date="2019-03-12T20:09:00Z">
                  <w:rPr/>
                </w:rPrChange>
              </w:rPr>
            </w:pPr>
            <w:r w:rsidRPr="00E275EC">
              <w:rPr>
                <w:rFonts w:ascii="Arial" w:hAnsi="Arial" w:cs="Arial"/>
                <w:rPrChange w:id="428" w:author="Luo Laurence" w:date="2019-03-12T20:09:00Z">
                  <w:rPr/>
                </w:rPrChange>
              </w:rPr>
              <w:t xml:space="preserve">LUO Zichen, </w:t>
            </w:r>
          </w:p>
          <w:p w:rsidR="00BC66E9" w:rsidRPr="00E275EC" w:rsidRDefault="00BC66E9">
            <w:pPr>
              <w:spacing w:before="40" w:after="40"/>
              <w:rPr>
                <w:rFonts w:ascii="Arial" w:hAnsi="Arial" w:cs="Arial"/>
                <w:rPrChange w:id="429" w:author="Luo Laurence" w:date="2019-03-12T20:09:00Z">
                  <w:rPr/>
                </w:rPrChange>
              </w:rPr>
            </w:pPr>
            <w:r w:rsidRPr="00E275EC">
              <w:rPr>
                <w:rFonts w:ascii="Arial" w:hAnsi="Arial" w:cs="Arial"/>
                <w:rPrChange w:id="430" w:author="Luo Laurence" w:date="2019-03-12T20:09:00Z">
                  <w:rPr/>
                </w:rPrChange>
              </w:rPr>
              <w:t xml:space="preserve">LU Guangxing, </w:t>
            </w:r>
          </w:p>
          <w:p w:rsidR="007E4F49" w:rsidRPr="00E275EC" w:rsidRDefault="00BC66E9">
            <w:pPr>
              <w:spacing w:before="40" w:after="40"/>
              <w:rPr>
                <w:rFonts w:ascii="Arial" w:hAnsi="Arial" w:cs="Arial"/>
                <w:rPrChange w:id="431" w:author="Luo Laurence" w:date="2019-03-12T20:09:00Z">
                  <w:rPr/>
                </w:rPrChange>
              </w:rPr>
            </w:pPr>
            <w:r w:rsidRPr="00E275EC">
              <w:rPr>
                <w:rFonts w:ascii="Arial" w:hAnsi="Arial" w:cs="Arial"/>
                <w:rPrChange w:id="432" w:author="Luo Laurence" w:date="2019-03-12T20:09:00Z">
                  <w:rPr/>
                </w:rPrChange>
              </w:rPr>
              <w:t>WANG Yuan</w:t>
            </w:r>
          </w:p>
        </w:tc>
        <w:tc>
          <w:tcPr>
            <w:tcW w:w="1369" w:type="dxa"/>
            <w:tcBorders>
              <w:bottom w:val="single" w:sz="12" w:space="0" w:color="auto"/>
            </w:tcBorders>
            <w:tcPrChange w:id="433" w:author="Luo Laurence" w:date="2019-03-12T20:29:00Z">
              <w:tcPr>
                <w:tcW w:w="1170" w:type="dxa"/>
                <w:tcBorders>
                  <w:bottom w:val="single" w:sz="12" w:space="0" w:color="auto"/>
                </w:tcBorders>
              </w:tcPr>
            </w:tcPrChange>
          </w:tcPr>
          <w:p w:rsidR="007E4F49" w:rsidRPr="00E275EC" w:rsidRDefault="004462C8">
            <w:pPr>
              <w:spacing w:before="40" w:after="40"/>
              <w:rPr>
                <w:rFonts w:ascii="Arial" w:hAnsi="Arial" w:cs="Arial"/>
                <w:rPrChange w:id="434" w:author="Luo Laurence" w:date="2019-03-12T20:09:00Z">
                  <w:rPr/>
                </w:rPrChange>
              </w:rPr>
            </w:pPr>
            <w:ins w:id="435" w:author="AutoBVT" w:date="2019-03-11T17:38:00Z">
              <w:r w:rsidRPr="00E275EC">
                <w:rPr>
                  <w:rFonts w:ascii="Arial" w:hAnsi="Arial" w:cs="Arial"/>
                  <w:rPrChange w:id="436" w:author="Luo Laurence" w:date="2019-03-12T20:09:00Z">
                    <w:rPr/>
                  </w:rPrChange>
                </w:rPr>
                <w:t>3/11/2019</w:t>
              </w:r>
            </w:ins>
          </w:p>
        </w:tc>
        <w:tc>
          <w:tcPr>
            <w:tcW w:w="4755" w:type="dxa"/>
            <w:tcBorders>
              <w:bottom w:val="single" w:sz="12" w:space="0" w:color="auto"/>
            </w:tcBorders>
            <w:tcPrChange w:id="437" w:author="Luo Laurence" w:date="2019-03-12T20:29:00Z">
              <w:tcPr>
                <w:tcW w:w="4954" w:type="dxa"/>
                <w:tcBorders>
                  <w:bottom w:val="single" w:sz="12" w:space="0" w:color="auto"/>
                </w:tcBorders>
              </w:tcPr>
            </w:tcPrChange>
          </w:tcPr>
          <w:p w:rsidR="007E4F49" w:rsidRPr="00E275EC" w:rsidRDefault="002E7FA8">
            <w:pPr>
              <w:spacing w:before="40" w:after="40"/>
              <w:rPr>
                <w:rFonts w:ascii="Arial" w:hAnsi="Arial" w:cs="Arial"/>
                <w:rPrChange w:id="438" w:author="Luo Laurence" w:date="2019-03-12T20:09:00Z">
                  <w:rPr/>
                </w:rPrChange>
              </w:rPr>
            </w:pPr>
            <w:ins w:id="439" w:author="Luo Laurence" w:date="2019-03-12T19:33:00Z">
              <w:r w:rsidRPr="00E275EC">
                <w:rPr>
                  <w:rFonts w:ascii="Arial" w:hAnsi="Arial" w:cs="Arial"/>
                  <w:rPrChange w:id="440" w:author="Luo Laurence" w:date="2019-03-12T20:09:00Z">
                    <w:rPr/>
                  </w:rPrChange>
                </w:rPr>
                <w:t>Edit Section 3 and Section 4.1</w:t>
              </w:r>
            </w:ins>
          </w:p>
        </w:tc>
        <w:tc>
          <w:tcPr>
            <w:tcW w:w="1584" w:type="dxa"/>
            <w:tcBorders>
              <w:bottom w:val="single" w:sz="12" w:space="0" w:color="auto"/>
            </w:tcBorders>
            <w:tcPrChange w:id="441" w:author="Luo Laurence" w:date="2019-03-12T20:29:00Z">
              <w:tcPr>
                <w:tcW w:w="1584" w:type="dxa"/>
                <w:tcBorders>
                  <w:bottom w:val="single" w:sz="12" w:space="0" w:color="auto"/>
                </w:tcBorders>
              </w:tcPr>
            </w:tcPrChange>
          </w:tcPr>
          <w:p w:rsidR="007E4F49" w:rsidRPr="00E275EC" w:rsidRDefault="00BC66E9">
            <w:pPr>
              <w:spacing w:before="40" w:after="40"/>
              <w:rPr>
                <w:rFonts w:ascii="Arial" w:hAnsi="Arial" w:cs="Arial"/>
                <w:rPrChange w:id="442" w:author="Luo Laurence" w:date="2019-03-12T20:09:00Z">
                  <w:rPr/>
                </w:rPrChange>
              </w:rPr>
            </w:pPr>
            <w:r w:rsidRPr="00E275EC">
              <w:rPr>
                <w:rFonts w:ascii="Arial" w:hAnsi="Arial" w:cs="Arial"/>
                <w:rPrChange w:id="443" w:author="Luo Laurence" w:date="2019-03-12T20:09:00Z">
                  <w:rPr/>
                </w:rPrChange>
              </w:rPr>
              <w:t>2.0</w:t>
            </w:r>
          </w:p>
        </w:tc>
      </w:tr>
    </w:tbl>
    <w:p w:rsidR="007E4F49" w:rsidRPr="00E275EC" w:rsidRDefault="004462C8">
      <w:pPr>
        <w:rPr>
          <w:rFonts w:ascii="Arial" w:hAnsi="Arial" w:cs="Arial"/>
          <w:b/>
          <w:rPrChange w:id="444" w:author="Luo Laurence" w:date="2019-03-12T20:09:00Z">
            <w:rPr>
              <w:b/>
            </w:rPr>
          </w:rPrChange>
        </w:rPr>
      </w:pPr>
      <w:ins w:id="445" w:author="AutoBVT" w:date="2019-03-11T17:38:00Z">
        <w:r w:rsidRPr="00E275EC">
          <w:rPr>
            <w:rFonts w:ascii="Arial" w:hAnsi="Arial" w:cs="Arial"/>
            <w:b/>
            <w:rPrChange w:id="446" w:author="Luo Laurence" w:date="2019-03-12T20:09:00Z">
              <w:rPr>
                <w:b/>
              </w:rPr>
            </w:rPrChange>
          </w:rPr>
          <w:br w:type="textWrapping" w:clear="all"/>
        </w:r>
      </w:ins>
    </w:p>
    <w:p w:rsidR="007E4F49" w:rsidRPr="00E275EC" w:rsidRDefault="007E4F49">
      <w:pPr>
        <w:rPr>
          <w:rFonts w:ascii="Arial" w:hAnsi="Arial" w:cs="Arial"/>
          <w:rPrChange w:id="447" w:author="Luo Laurence" w:date="2019-03-12T20:09:00Z">
            <w:rPr/>
          </w:rPrChange>
        </w:rPr>
      </w:pPr>
    </w:p>
    <w:p w:rsidR="007E4F49" w:rsidRPr="00E275EC" w:rsidRDefault="007E4F49">
      <w:pPr>
        <w:rPr>
          <w:rFonts w:ascii="Arial" w:hAnsi="Arial" w:cs="Arial"/>
          <w:rPrChange w:id="448" w:author="Luo Laurence" w:date="2019-03-12T20:09:00Z">
            <w:rPr/>
          </w:rPrChange>
        </w:rPr>
        <w:sectPr w:rsidR="007E4F49" w:rsidRPr="00E275EC">
          <w:headerReference w:type="default" r:id="rId9"/>
          <w:footerReference w:type="default" r:id="rId10"/>
          <w:pgSz w:w="12240" w:h="15840"/>
          <w:pgMar w:top="1440" w:right="1440" w:bottom="1440" w:left="1440" w:header="720" w:footer="720" w:gutter="0"/>
          <w:pgNumType w:fmt="lowerRoman"/>
          <w:cols w:space="720"/>
        </w:sectPr>
      </w:pPr>
    </w:p>
    <w:p w:rsidR="007E4F49" w:rsidRPr="00E275EC" w:rsidRDefault="007E4F49">
      <w:pPr>
        <w:pStyle w:val="1"/>
        <w:rPr>
          <w:rFonts w:ascii="Arial" w:hAnsi="Arial" w:cs="Arial"/>
          <w:rPrChange w:id="449" w:author="Luo Laurence" w:date="2019-03-12T20:09:00Z">
            <w:rPr/>
          </w:rPrChange>
        </w:rPr>
      </w:pPr>
      <w:bookmarkStart w:id="450" w:name="_Toc439994665"/>
      <w:bookmarkStart w:id="451" w:name="_Toc3314974"/>
      <w:r w:rsidRPr="00E275EC">
        <w:rPr>
          <w:rFonts w:ascii="Arial" w:hAnsi="Arial" w:cs="Arial"/>
          <w:rPrChange w:id="452" w:author="Luo Laurence" w:date="2019-03-12T20:09:00Z">
            <w:rPr/>
          </w:rPrChange>
        </w:rPr>
        <w:t>Introduction</w:t>
      </w:r>
      <w:bookmarkEnd w:id="450"/>
      <w:r w:rsidR="0005308F" w:rsidRPr="00E275EC">
        <w:rPr>
          <w:rFonts w:ascii="Arial" w:hAnsi="Arial" w:cs="Arial"/>
          <w:rPrChange w:id="453" w:author="Luo Laurence" w:date="2019-03-12T20:09:00Z">
            <w:rPr/>
          </w:rPrChange>
        </w:rPr>
        <w:t xml:space="preserve"> (team work, everyone contributes every section)</w:t>
      </w:r>
      <w:bookmarkEnd w:id="451"/>
    </w:p>
    <w:p w:rsidR="00B23163" w:rsidRPr="00E275EC" w:rsidRDefault="007E4F49" w:rsidP="003C413F">
      <w:pPr>
        <w:pStyle w:val="2"/>
        <w:rPr>
          <w:rFonts w:ascii="Arial" w:hAnsi="Arial" w:cs="Arial"/>
          <w:rPrChange w:id="454" w:author="Luo Laurence" w:date="2019-03-12T20:09:00Z">
            <w:rPr/>
          </w:rPrChange>
        </w:rPr>
      </w:pPr>
      <w:bookmarkStart w:id="455" w:name="_Toc439994667"/>
      <w:bookmarkStart w:id="456" w:name="_Toc3314975"/>
      <w:r w:rsidRPr="00E275EC">
        <w:rPr>
          <w:rFonts w:ascii="Arial" w:hAnsi="Arial" w:cs="Arial"/>
          <w:rPrChange w:id="457" w:author="Luo Laurence" w:date="2019-03-12T20:09:00Z">
            <w:rPr/>
          </w:rPrChange>
        </w:rPr>
        <w:t>Purpose</w:t>
      </w:r>
      <w:bookmarkEnd w:id="455"/>
      <w:bookmarkEnd w:id="456"/>
      <w:r w:rsidRPr="00E275EC">
        <w:rPr>
          <w:rFonts w:ascii="Arial" w:hAnsi="Arial" w:cs="Arial"/>
          <w:rPrChange w:id="458" w:author="Luo Laurence" w:date="2019-03-12T20:09:00Z">
            <w:rPr/>
          </w:rPrChange>
        </w:rPr>
        <w:t xml:space="preserve"> </w:t>
      </w:r>
    </w:p>
    <w:p w:rsidR="00B23163" w:rsidRPr="00E275EC" w:rsidRDefault="00B23163">
      <w:pPr>
        <w:pStyle w:val="template"/>
        <w:rPr>
          <w:rFonts w:cs="Arial"/>
          <w:i w:val="0"/>
          <w:rPrChange w:id="459" w:author="Luo Laurence" w:date="2019-03-12T20:09:00Z">
            <w:rPr>
              <w:i w:val="0"/>
            </w:rPr>
          </w:rPrChange>
        </w:rPr>
      </w:pPr>
      <w:r w:rsidRPr="00C95117">
        <w:rPr>
          <w:rFonts w:cs="Arial"/>
          <w:i w:val="0"/>
        </w:rPr>
        <w:t xml:space="preserve">This document is going to describe the whole software named </w:t>
      </w:r>
      <w:r w:rsidRPr="00C95117">
        <w:rPr>
          <w:rFonts w:cs="Arial"/>
          <w:i w:val="0"/>
          <w:u w:val="single"/>
        </w:rPr>
        <w:t>Brew Day</w:t>
      </w:r>
      <w:r w:rsidR="005215AC" w:rsidRPr="00C95117">
        <w:rPr>
          <w:rFonts w:cs="Arial"/>
          <w:i w:val="0"/>
          <w:u w:val="single"/>
        </w:rPr>
        <w:t>!</w:t>
      </w:r>
      <w:r w:rsidRPr="00C95117">
        <w:rPr>
          <w:rFonts w:cs="Arial"/>
          <w:i w:val="0"/>
        </w:rPr>
        <w:t xml:space="preserve">, which is now </w:t>
      </w:r>
      <w:r w:rsidR="003C413F" w:rsidRPr="00BE7E0A">
        <w:rPr>
          <w:rFonts w:cs="Arial"/>
          <w:i w:val="0"/>
        </w:rPr>
        <w:t>designing</w:t>
      </w:r>
      <w:r w:rsidRPr="00BE7E0A">
        <w:rPr>
          <w:rFonts w:cs="Arial"/>
          <w:i w:val="0"/>
        </w:rPr>
        <w:t xml:space="preserve">. </w:t>
      </w:r>
      <w:r w:rsidR="003C413F" w:rsidRPr="00E275EC">
        <w:rPr>
          <w:rFonts w:cs="Arial"/>
          <w:i w:val="0"/>
          <w:rPrChange w:id="460" w:author="Luo Laurence" w:date="2019-03-12T20:09:00Z">
            <w:rPr>
              <w:i w:val="0"/>
            </w:rPr>
          </w:rPrChange>
        </w:rPr>
        <w:t>And this is the first version of SRS regarding this software.</w:t>
      </w:r>
    </w:p>
    <w:p w:rsidR="007E4F49" w:rsidRPr="00E275EC" w:rsidRDefault="007E4F49">
      <w:pPr>
        <w:pStyle w:val="2"/>
        <w:rPr>
          <w:rFonts w:ascii="Arial" w:hAnsi="Arial" w:cs="Arial"/>
          <w:rPrChange w:id="461" w:author="Luo Laurence" w:date="2019-03-12T20:09:00Z">
            <w:rPr/>
          </w:rPrChange>
        </w:rPr>
      </w:pPr>
      <w:bookmarkStart w:id="462" w:name="_Toc439994668"/>
      <w:bookmarkStart w:id="463" w:name="_Toc3314976"/>
      <w:r w:rsidRPr="00E275EC">
        <w:rPr>
          <w:rFonts w:ascii="Arial" w:hAnsi="Arial" w:cs="Arial"/>
          <w:rPrChange w:id="464" w:author="Luo Laurence" w:date="2019-03-12T20:09:00Z">
            <w:rPr/>
          </w:rPrChange>
        </w:rPr>
        <w:t>Document Conventions</w:t>
      </w:r>
      <w:bookmarkEnd w:id="462"/>
      <w:bookmarkEnd w:id="463"/>
    </w:p>
    <w:p w:rsidR="005215AC" w:rsidRPr="00C95117" w:rsidRDefault="005215AC" w:rsidP="005215AC">
      <w:pPr>
        <w:pStyle w:val="template"/>
        <w:rPr>
          <w:rFonts w:cs="Arial"/>
          <w:i w:val="0"/>
        </w:rPr>
      </w:pPr>
      <w:r w:rsidRPr="00C95117">
        <w:rPr>
          <w:rFonts w:cs="Arial"/>
          <w:i w:val="0"/>
        </w:rPr>
        <w:t>In this document, we particular use these conventions for clarity and readability:</w:t>
      </w:r>
    </w:p>
    <w:p w:rsidR="005215AC" w:rsidRPr="00E275EC" w:rsidRDefault="005215AC" w:rsidP="005215AC">
      <w:pPr>
        <w:pStyle w:val="template"/>
        <w:numPr>
          <w:ilvl w:val="0"/>
          <w:numId w:val="2"/>
        </w:numPr>
        <w:rPr>
          <w:rFonts w:cs="Arial"/>
          <w:i w:val="0"/>
          <w:rPrChange w:id="465" w:author="Luo Laurence" w:date="2019-03-12T20:09:00Z">
            <w:rPr>
              <w:i w:val="0"/>
            </w:rPr>
          </w:rPrChange>
        </w:rPr>
      </w:pPr>
      <w:r w:rsidRPr="00C95117">
        <w:rPr>
          <w:rFonts w:cs="Arial"/>
          <w:b/>
          <w:i w:val="0"/>
          <w:u w:val="single"/>
        </w:rPr>
        <w:t>Brew Day!</w:t>
      </w:r>
      <w:r w:rsidRPr="00BE7E0A">
        <w:rPr>
          <w:rFonts w:cs="Arial"/>
          <w:i w:val="0"/>
        </w:rPr>
        <w:t xml:space="preserve"> is the name of the software/system we are developing. And for clarity in context, we describe it in an underline format.</w:t>
      </w:r>
    </w:p>
    <w:p w:rsidR="005215AC" w:rsidRPr="00E275EC" w:rsidRDefault="005215AC" w:rsidP="005215AC">
      <w:pPr>
        <w:pStyle w:val="template"/>
        <w:numPr>
          <w:ilvl w:val="0"/>
          <w:numId w:val="2"/>
        </w:numPr>
        <w:rPr>
          <w:rFonts w:cs="Arial"/>
          <w:i w:val="0"/>
          <w:rPrChange w:id="466" w:author="Luo Laurence" w:date="2019-03-12T20:09:00Z">
            <w:rPr>
              <w:i w:val="0"/>
            </w:rPr>
          </w:rPrChange>
        </w:rPr>
      </w:pPr>
      <w:r w:rsidRPr="00E275EC">
        <w:rPr>
          <w:rFonts w:cs="Arial"/>
          <w:b/>
          <w:i w:val="0"/>
          <w:rPrChange w:id="467" w:author="Luo Laurence" w:date="2019-03-12T20:09:00Z">
            <w:rPr>
              <w:b/>
              <w:i w:val="0"/>
            </w:rPr>
          </w:rPrChange>
        </w:rPr>
        <w:t>SRS document</w:t>
      </w:r>
      <w:r w:rsidRPr="00E275EC">
        <w:rPr>
          <w:rFonts w:cs="Arial"/>
          <w:i w:val="0"/>
          <w:rPrChange w:id="468" w:author="Luo Laurence" w:date="2019-03-12T20:09:00Z">
            <w:rPr>
              <w:i w:val="0"/>
            </w:rPr>
          </w:rPrChange>
        </w:rPr>
        <w:t xml:space="preserve"> refers to the specific software requirements specification we write to describe our </w:t>
      </w:r>
      <w:r w:rsidRPr="00E275EC">
        <w:rPr>
          <w:rFonts w:cs="Arial"/>
          <w:i w:val="0"/>
          <w:u w:val="single"/>
          <w:rPrChange w:id="469" w:author="Luo Laurence" w:date="2019-03-12T20:09:00Z">
            <w:rPr>
              <w:i w:val="0"/>
              <w:u w:val="single"/>
            </w:rPr>
          </w:rPrChange>
        </w:rPr>
        <w:t>Brew Day!</w:t>
      </w:r>
      <w:r w:rsidRPr="00E275EC">
        <w:rPr>
          <w:rFonts w:cs="Arial"/>
          <w:i w:val="0"/>
          <w:rPrChange w:id="470" w:author="Luo Laurence" w:date="2019-03-12T20:09:00Z">
            <w:rPr>
              <w:i w:val="0"/>
            </w:rPr>
          </w:rPrChange>
        </w:rPr>
        <w:t xml:space="preserve"> software, if not specifically pointed out.</w:t>
      </w:r>
    </w:p>
    <w:p w:rsidR="00B23163" w:rsidRPr="00E275EC" w:rsidRDefault="005215AC" w:rsidP="005215AC">
      <w:pPr>
        <w:pStyle w:val="template"/>
        <w:numPr>
          <w:ilvl w:val="0"/>
          <w:numId w:val="2"/>
        </w:numPr>
        <w:rPr>
          <w:rFonts w:cs="Arial"/>
          <w:i w:val="0"/>
          <w:rPrChange w:id="471" w:author="Luo Laurence" w:date="2019-03-12T20:09:00Z">
            <w:rPr>
              <w:i w:val="0"/>
            </w:rPr>
          </w:rPrChange>
        </w:rPr>
      </w:pPr>
      <w:r w:rsidRPr="00E275EC">
        <w:rPr>
          <w:rFonts w:cs="Arial"/>
          <w:b/>
          <w:i w:val="0"/>
          <w:rPrChange w:id="472" w:author="Luo Laurence" w:date="2019-03-12T20:09:00Z">
            <w:rPr>
              <w:b/>
              <w:i w:val="0"/>
            </w:rPr>
          </w:rPrChange>
        </w:rPr>
        <w:t>Software</w:t>
      </w:r>
      <w:r w:rsidRPr="00E275EC">
        <w:rPr>
          <w:rFonts w:cs="Arial"/>
          <w:i w:val="0"/>
          <w:rPrChange w:id="473" w:author="Luo Laurence" w:date="2019-03-12T20:09:00Z">
            <w:rPr>
              <w:i w:val="0"/>
            </w:rPr>
          </w:rPrChange>
        </w:rPr>
        <w:t xml:space="preserve"> refers to the </w:t>
      </w:r>
      <w:r w:rsidRPr="00E275EC">
        <w:rPr>
          <w:rFonts w:cs="Arial"/>
          <w:i w:val="0"/>
          <w:u w:val="single"/>
          <w:rPrChange w:id="474" w:author="Luo Laurence" w:date="2019-03-12T20:09:00Z">
            <w:rPr>
              <w:i w:val="0"/>
              <w:u w:val="single"/>
            </w:rPr>
          </w:rPrChange>
        </w:rPr>
        <w:t>Brew Day!</w:t>
      </w:r>
      <w:r w:rsidRPr="00E275EC">
        <w:rPr>
          <w:rFonts w:cs="Arial"/>
          <w:i w:val="0"/>
          <w:rPrChange w:id="475" w:author="Luo Laurence" w:date="2019-03-12T20:09:00Z">
            <w:rPr>
              <w:i w:val="0"/>
            </w:rPr>
          </w:rPrChange>
        </w:rPr>
        <w:t xml:space="preserve"> software, if not specifically pointed out.</w:t>
      </w:r>
    </w:p>
    <w:p w:rsidR="005E0BF1" w:rsidRPr="00E275EC" w:rsidRDefault="005E0BF1" w:rsidP="005E0BF1">
      <w:pPr>
        <w:pStyle w:val="template"/>
        <w:numPr>
          <w:ilvl w:val="0"/>
          <w:numId w:val="2"/>
        </w:numPr>
        <w:rPr>
          <w:rFonts w:cs="Arial"/>
          <w:i w:val="0"/>
          <w:rPrChange w:id="476" w:author="Luo Laurence" w:date="2019-03-12T20:09:00Z">
            <w:rPr>
              <w:i w:val="0"/>
            </w:rPr>
          </w:rPrChange>
        </w:rPr>
      </w:pPr>
      <w:r w:rsidRPr="00E275EC">
        <w:rPr>
          <w:rFonts w:cs="Arial"/>
          <w:b/>
          <w:i w:val="0"/>
          <w:rPrChange w:id="477" w:author="Luo Laurence" w:date="2019-03-12T20:09:00Z">
            <w:rPr>
              <w:b/>
              <w:i w:val="0"/>
            </w:rPr>
          </w:rPrChange>
        </w:rPr>
        <w:t>TBD</w:t>
      </w:r>
      <w:r w:rsidRPr="00E275EC">
        <w:rPr>
          <w:rFonts w:cs="Arial"/>
          <w:i w:val="0"/>
          <w:rPrChange w:id="478" w:author="Luo Laurence" w:date="2019-03-12T20:09:00Z">
            <w:rPr>
              <w:i w:val="0"/>
            </w:rPr>
          </w:rPrChange>
        </w:rPr>
        <w:t xml:space="preserve"> for sections which we have not acquired enough information to fill in, and </w:t>
      </w:r>
      <w:r w:rsidRPr="00E275EC">
        <w:rPr>
          <w:rFonts w:cs="Arial"/>
          <w:b/>
          <w:i w:val="0"/>
          <w:rPrChange w:id="479" w:author="Luo Laurence" w:date="2019-03-12T20:09:00Z">
            <w:rPr>
              <w:b/>
              <w:i w:val="0"/>
            </w:rPr>
          </w:rPrChange>
        </w:rPr>
        <w:t>N/A</w:t>
      </w:r>
      <w:r w:rsidRPr="00E275EC">
        <w:rPr>
          <w:rFonts w:cs="Arial"/>
          <w:i w:val="0"/>
          <w:rPrChange w:id="480" w:author="Luo Laurence" w:date="2019-03-12T20:09:00Z">
            <w:rPr>
              <w:i w:val="0"/>
            </w:rPr>
          </w:rPrChange>
        </w:rPr>
        <w:t xml:space="preserve"> for sections which are temporarily not applicable.</w:t>
      </w:r>
    </w:p>
    <w:p w:rsidR="00E960F6" w:rsidRPr="00E275EC" w:rsidRDefault="007E4F49" w:rsidP="005215AC">
      <w:pPr>
        <w:pStyle w:val="2"/>
        <w:rPr>
          <w:rFonts w:ascii="Arial" w:hAnsi="Arial" w:cs="Arial"/>
          <w:rPrChange w:id="481" w:author="Luo Laurence" w:date="2019-03-12T20:09:00Z">
            <w:rPr/>
          </w:rPrChange>
        </w:rPr>
      </w:pPr>
      <w:bookmarkStart w:id="482" w:name="_Toc439994669"/>
      <w:bookmarkStart w:id="483" w:name="_Toc3314977"/>
      <w:r w:rsidRPr="00E275EC">
        <w:rPr>
          <w:rFonts w:ascii="Arial" w:hAnsi="Arial" w:cs="Arial"/>
          <w:rPrChange w:id="484" w:author="Luo Laurence" w:date="2019-03-12T20:09:00Z">
            <w:rPr/>
          </w:rPrChange>
        </w:rPr>
        <w:t>Intended Audience and Reading Suggestions</w:t>
      </w:r>
      <w:bookmarkEnd w:id="482"/>
      <w:bookmarkEnd w:id="483"/>
    </w:p>
    <w:p w:rsidR="00E960F6" w:rsidRPr="00C95117" w:rsidRDefault="00E960F6">
      <w:pPr>
        <w:pStyle w:val="template"/>
        <w:rPr>
          <w:rFonts w:cs="Arial"/>
          <w:i w:val="0"/>
          <w:lang w:eastAsia="zh-CN"/>
        </w:rPr>
      </w:pPr>
      <w:r w:rsidRPr="00BE7E0A">
        <w:rPr>
          <w:rFonts w:cs="Arial"/>
          <w:i w:val="0"/>
          <w:lang w:eastAsia="zh-CN"/>
        </w:rPr>
        <w:t xml:space="preserve">We suggest everyone </w:t>
      </w:r>
      <w:r w:rsidRPr="00C95117">
        <w:rPr>
          <w:rFonts w:cs="Arial"/>
          <w:i w:val="0"/>
          <w:lang w:eastAsia="zh-CN"/>
        </w:rPr>
        <w:t xml:space="preserve">who is related to this software read all parts, but if there will be some difficulty while reading, we suggest: </w:t>
      </w:r>
    </w:p>
    <w:p w:rsidR="00B23163" w:rsidRPr="00BE7E0A" w:rsidRDefault="00B23163">
      <w:pPr>
        <w:pStyle w:val="template"/>
        <w:rPr>
          <w:rFonts w:cs="Arial"/>
        </w:rPr>
      </w:pPr>
    </w:p>
    <w:p w:rsidR="00B23163" w:rsidRPr="00BE7E0A" w:rsidRDefault="00D33C23">
      <w:pPr>
        <w:pStyle w:val="template"/>
        <w:rPr>
          <w:rFonts w:cs="Arial"/>
          <w:i w:val="0"/>
          <w:lang w:eastAsia="zh-CN"/>
        </w:rPr>
      </w:pPr>
      <w:r w:rsidRPr="00E275EC">
        <w:rPr>
          <w:rFonts w:cs="Arial"/>
          <w:i w:val="0"/>
          <w:lang w:eastAsia="zh-CN"/>
          <w:rPrChange w:id="485" w:author="Luo Laurence" w:date="2019-03-12T20:09:00Z">
            <w:rPr>
              <w:i w:val="0"/>
              <w:lang w:eastAsia="zh-CN"/>
            </w:rPr>
          </w:rPrChange>
        </w:rPr>
        <w:t xml:space="preserve">If you are </w:t>
      </w:r>
      <w:r w:rsidRPr="00C95117">
        <w:rPr>
          <w:rFonts w:cs="Arial"/>
          <w:i w:val="0"/>
          <w:lang w:eastAsia="zh-CN"/>
        </w:rPr>
        <w:t>developers</w:t>
      </w:r>
      <w:r w:rsidR="005215AC" w:rsidRPr="00C95117">
        <w:rPr>
          <w:rFonts w:cs="Arial"/>
          <w:i w:val="0"/>
          <w:lang w:eastAsia="zh-CN"/>
        </w:rPr>
        <w:t>, testers</w:t>
      </w:r>
      <w:r w:rsidR="00E960F6" w:rsidRPr="00C95117">
        <w:rPr>
          <w:rFonts w:cs="Arial"/>
          <w:i w:val="0"/>
          <w:lang w:eastAsia="zh-CN"/>
        </w:rPr>
        <w:t xml:space="preserve"> and documentation writers</w:t>
      </w:r>
      <w:r w:rsidRPr="00C95117">
        <w:rPr>
          <w:rFonts w:cs="Arial"/>
          <w:i w:val="0"/>
          <w:lang w:eastAsia="zh-CN"/>
        </w:rPr>
        <w:t>, please read all part of this document carefully.</w:t>
      </w:r>
    </w:p>
    <w:p w:rsidR="00D33C23" w:rsidRPr="00E275EC" w:rsidRDefault="00D33C23">
      <w:pPr>
        <w:pStyle w:val="template"/>
        <w:rPr>
          <w:rFonts w:cs="Arial"/>
          <w:i w:val="0"/>
          <w:lang w:eastAsia="zh-CN"/>
          <w:rPrChange w:id="486" w:author="Luo Laurence" w:date="2019-03-12T20:09:00Z">
            <w:rPr>
              <w:i w:val="0"/>
              <w:lang w:eastAsia="zh-CN"/>
            </w:rPr>
          </w:rPrChange>
        </w:rPr>
      </w:pPr>
    </w:p>
    <w:p w:rsidR="00D33C23" w:rsidRPr="00E275EC" w:rsidRDefault="00D33C23">
      <w:pPr>
        <w:pStyle w:val="template"/>
        <w:rPr>
          <w:rFonts w:cs="Arial"/>
          <w:b/>
          <w:i w:val="0"/>
          <w:lang w:eastAsia="zh-CN"/>
          <w:rPrChange w:id="487" w:author="Luo Laurence" w:date="2019-03-12T20:09:00Z">
            <w:rPr>
              <w:b/>
              <w:i w:val="0"/>
              <w:lang w:eastAsia="zh-CN"/>
            </w:rPr>
          </w:rPrChange>
        </w:rPr>
      </w:pPr>
      <w:r w:rsidRPr="00E275EC">
        <w:rPr>
          <w:rFonts w:cs="Arial"/>
          <w:i w:val="0"/>
          <w:lang w:eastAsia="zh-CN"/>
          <w:rPrChange w:id="488" w:author="Luo Laurence" w:date="2019-03-12T20:09:00Z">
            <w:rPr>
              <w:i w:val="0"/>
              <w:lang w:eastAsia="zh-CN"/>
            </w:rPr>
          </w:rPrChange>
        </w:rPr>
        <w:t xml:space="preserve">If you are project managers and marketing staff, please focus on </w:t>
      </w:r>
      <w:r w:rsidRPr="00E275EC">
        <w:rPr>
          <w:rFonts w:cs="Arial"/>
          <w:b/>
          <w:i w:val="0"/>
          <w:lang w:eastAsia="zh-CN"/>
          <w:rPrChange w:id="489" w:author="Luo Laurence" w:date="2019-03-12T20:09:00Z">
            <w:rPr>
              <w:b/>
              <w:i w:val="0"/>
              <w:lang w:eastAsia="zh-CN"/>
            </w:rPr>
          </w:rPrChange>
        </w:rPr>
        <w:t xml:space="preserve">2. Overall Description </w:t>
      </w:r>
      <w:r w:rsidRPr="00E275EC">
        <w:rPr>
          <w:rFonts w:cs="Arial"/>
          <w:i w:val="0"/>
          <w:lang w:eastAsia="zh-CN"/>
          <w:rPrChange w:id="490" w:author="Luo Laurence" w:date="2019-03-12T20:09:00Z">
            <w:rPr>
              <w:i w:val="0"/>
              <w:lang w:eastAsia="zh-CN"/>
            </w:rPr>
          </w:rPrChange>
        </w:rPr>
        <w:t xml:space="preserve">and </w:t>
      </w:r>
      <w:r w:rsidRPr="00E275EC">
        <w:rPr>
          <w:rFonts w:cs="Arial"/>
          <w:b/>
          <w:i w:val="0"/>
          <w:lang w:eastAsia="zh-CN"/>
          <w:rPrChange w:id="491" w:author="Luo Laurence" w:date="2019-03-12T20:09:00Z">
            <w:rPr>
              <w:b/>
              <w:i w:val="0"/>
              <w:lang w:eastAsia="zh-CN"/>
            </w:rPr>
          </w:rPrChange>
        </w:rPr>
        <w:t>5. Other Nonfunctional Requirements.</w:t>
      </w:r>
    </w:p>
    <w:p w:rsidR="005215AC" w:rsidRPr="00E275EC" w:rsidRDefault="005215AC">
      <w:pPr>
        <w:pStyle w:val="template"/>
        <w:rPr>
          <w:rFonts w:cs="Arial"/>
          <w:b/>
          <w:i w:val="0"/>
          <w:lang w:eastAsia="zh-CN"/>
          <w:rPrChange w:id="492" w:author="Luo Laurence" w:date="2019-03-12T20:09:00Z">
            <w:rPr>
              <w:b/>
              <w:i w:val="0"/>
              <w:lang w:eastAsia="zh-CN"/>
            </w:rPr>
          </w:rPrChange>
        </w:rPr>
      </w:pPr>
    </w:p>
    <w:p w:rsidR="005215AC" w:rsidRPr="00E275EC" w:rsidRDefault="005215AC">
      <w:pPr>
        <w:pStyle w:val="template"/>
        <w:rPr>
          <w:rFonts w:cs="Arial"/>
          <w:i w:val="0"/>
          <w:lang w:eastAsia="zh-CN"/>
          <w:rPrChange w:id="493" w:author="Luo Laurence" w:date="2019-03-12T20:09:00Z">
            <w:rPr>
              <w:i w:val="0"/>
              <w:lang w:eastAsia="zh-CN"/>
            </w:rPr>
          </w:rPrChange>
        </w:rPr>
      </w:pPr>
      <w:r w:rsidRPr="00E275EC">
        <w:rPr>
          <w:rFonts w:cs="Arial"/>
          <w:i w:val="0"/>
          <w:lang w:eastAsia="zh-CN"/>
          <w:rPrChange w:id="494" w:author="Luo Laurence" w:date="2019-03-12T20:09:00Z">
            <w:rPr>
              <w:i w:val="0"/>
              <w:lang w:eastAsia="zh-CN"/>
            </w:rPr>
          </w:rPrChange>
        </w:rPr>
        <w:t xml:space="preserve">If you are users, please read </w:t>
      </w:r>
      <w:r w:rsidRPr="00E275EC">
        <w:rPr>
          <w:rFonts w:cs="Arial"/>
          <w:b/>
          <w:i w:val="0"/>
          <w:lang w:eastAsia="zh-CN"/>
          <w:rPrChange w:id="495" w:author="Luo Laurence" w:date="2019-03-12T20:09:00Z">
            <w:rPr>
              <w:b/>
              <w:i w:val="0"/>
              <w:lang w:eastAsia="zh-CN"/>
            </w:rPr>
          </w:rPrChange>
        </w:rPr>
        <w:t>1. Introduction.</w:t>
      </w:r>
    </w:p>
    <w:p w:rsidR="00E960F6" w:rsidRPr="00E275EC" w:rsidRDefault="007E4F49" w:rsidP="005215AC">
      <w:pPr>
        <w:pStyle w:val="2"/>
        <w:rPr>
          <w:rFonts w:ascii="Arial" w:hAnsi="Arial" w:cs="Arial"/>
          <w:rPrChange w:id="496" w:author="Luo Laurence" w:date="2019-03-12T20:09:00Z">
            <w:rPr/>
          </w:rPrChange>
        </w:rPr>
      </w:pPr>
      <w:bookmarkStart w:id="497" w:name="_Toc439994670"/>
      <w:bookmarkStart w:id="498" w:name="_Toc3314978"/>
      <w:r w:rsidRPr="00E275EC">
        <w:rPr>
          <w:rFonts w:ascii="Arial" w:hAnsi="Arial" w:cs="Arial"/>
          <w:rPrChange w:id="499" w:author="Luo Laurence" w:date="2019-03-12T20:09:00Z">
            <w:rPr/>
          </w:rPrChange>
        </w:rPr>
        <w:t>Project Scope</w:t>
      </w:r>
      <w:bookmarkEnd w:id="497"/>
      <w:bookmarkEnd w:id="498"/>
    </w:p>
    <w:p w:rsidR="00E960F6" w:rsidRPr="00E275EC" w:rsidRDefault="00E960F6">
      <w:pPr>
        <w:pStyle w:val="template"/>
        <w:rPr>
          <w:rFonts w:cs="Arial"/>
          <w:i w:val="0"/>
          <w:rPrChange w:id="500" w:author="Luo Laurence" w:date="2019-03-12T20:09:00Z">
            <w:rPr>
              <w:i w:val="0"/>
            </w:rPr>
          </w:rPrChange>
        </w:rPr>
      </w:pPr>
      <w:r w:rsidRPr="00C95117">
        <w:rPr>
          <w:rFonts w:cs="Arial"/>
          <w:i w:val="0"/>
        </w:rPr>
        <w:t xml:space="preserve">This software is developed for home beer brewers, to give them some little help such as record recipes, </w:t>
      </w:r>
      <w:r w:rsidR="00143E9D" w:rsidRPr="00C95117">
        <w:rPr>
          <w:rFonts w:cs="Arial"/>
          <w:i w:val="0"/>
        </w:rPr>
        <w:t>keep track of ingredients</w:t>
      </w:r>
      <w:r w:rsidR="005215AC" w:rsidRPr="00BE7E0A">
        <w:rPr>
          <w:rFonts w:cs="Arial"/>
          <w:i w:val="0"/>
        </w:rPr>
        <w:t>, etc</w:t>
      </w:r>
      <w:r w:rsidR="00143E9D" w:rsidRPr="00BE7E0A">
        <w:rPr>
          <w:rFonts w:cs="Arial"/>
          <w:i w:val="0"/>
        </w:rPr>
        <w:t xml:space="preserve">. This </w:t>
      </w:r>
      <w:r w:rsidR="005215AC" w:rsidRPr="00BE7E0A">
        <w:rPr>
          <w:rFonts w:cs="Arial"/>
          <w:i w:val="0"/>
        </w:rPr>
        <w:t>software</w:t>
      </w:r>
      <w:r w:rsidR="00143E9D" w:rsidRPr="00E275EC">
        <w:rPr>
          <w:rFonts w:cs="Arial"/>
          <w:i w:val="0"/>
          <w:rPrChange w:id="501" w:author="Luo Laurence" w:date="2019-03-12T20:09:00Z">
            <w:rPr>
              <w:i w:val="0"/>
            </w:rPr>
          </w:rPrChange>
        </w:rPr>
        <w:t xml:space="preserve"> will be desktop-based</w:t>
      </w:r>
      <w:r w:rsidR="005215AC" w:rsidRPr="00E275EC">
        <w:rPr>
          <w:rFonts w:cs="Arial"/>
          <w:i w:val="0"/>
          <w:rPrChange w:id="502" w:author="Luo Laurence" w:date="2019-03-12T20:09:00Z">
            <w:rPr>
              <w:i w:val="0"/>
            </w:rPr>
          </w:rPrChange>
        </w:rPr>
        <w:t>. A brief user manual will also be provided.</w:t>
      </w:r>
    </w:p>
    <w:p w:rsidR="007E4F49" w:rsidRPr="00E275EC" w:rsidRDefault="007E4F49">
      <w:pPr>
        <w:pStyle w:val="2"/>
        <w:rPr>
          <w:rFonts w:ascii="Arial" w:hAnsi="Arial" w:cs="Arial"/>
          <w:rPrChange w:id="503" w:author="Luo Laurence" w:date="2019-03-12T20:09:00Z">
            <w:rPr/>
          </w:rPrChange>
        </w:rPr>
      </w:pPr>
      <w:bookmarkStart w:id="504" w:name="_Toc439994672"/>
      <w:bookmarkStart w:id="505" w:name="_Toc3314979"/>
      <w:r w:rsidRPr="00E275EC">
        <w:rPr>
          <w:rFonts w:ascii="Arial" w:hAnsi="Arial" w:cs="Arial"/>
          <w:rPrChange w:id="506" w:author="Luo Laurence" w:date="2019-03-12T20:09:00Z">
            <w:rPr/>
          </w:rPrChange>
        </w:rPr>
        <w:t>References</w:t>
      </w:r>
      <w:bookmarkEnd w:id="504"/>
      <w:bookmarkEnd w:id="505"/>
    </w:p>
    <w:p w:rsidR="00B23163" w:rsidRPr="00BE7E0A" w:rsidDel="00A25073" w:rsidRDefault="00A65935">
      <w:pPr>
        <w:pStyle w:val="template"/>
        <w:rPr>
          <w:del w:id="507" w:author="AutoBVT" w:date="2019-03-11T15:49:00Z"/>
          <w:rFonts w:cs="Arial"/>
          <w:i w:val="0"/>
          <w:lang w:eastAsia="zh-CN"/>
        </w:rPr>
      </w:pPr>
      <w:del w:id="508" w:author="AutoBVT" w:date="2019-03-11T15:49:00Z">
        <w:r w:rsidRPr="00C95117" w:rsidDel="00A25073">
          <w:rPr>
            <w:rFonts w:cs="Arial"/>
            <w:i w:val="0"/>
            <w:lang w:eastAsia="zh-CN"/>
          </w:rPr>
          <w:delText>SCORE Project: Brew Day!: http://score-contest.org/2018/projects/brewday.php</w:delText>
        </w:r>
      </w:del>
    </w:p>
    <w:p w:rsidR="007E4F49" w:rsidRPr="00E275EC" w:rsidRDefault="007E4F49">
      <w:pPr>
        <w:pStyle w:val="1"/>
        <w:rPr>
          <w:rFonts w:ascii="Arial" w:hAnsi="Arial" w:cs="Arial"/>
          <w:rPrChange w:id="509" w:author="Luo Laurence" w:date="2019-03-12T20:09:00Z">
            <w:rPr/>
          </w:rPrChange>
        </w:rPr>
      </w:pPr>
      <w:bookmarkStart w:id="510" w:name="_Toc439994673"/>
      <w:bookmarkStart w:id="511" w:name="_Toc3314980"/>
      <w:r w:rsidRPr="00E275EC">
        <w:rPr>
          <w:rFonts w:ascii="Arial" w:hAnsi="Arial" w:cs="Arial"/>
          <w:rPrChange w:id="512" w:author="Luo Laurence" w:date="2019-03-12T20:09:00Z">
            <w:rPr/>
          </w:rPrChange>
        </w:rPr>
        <w:t>Overall Description</w:t>
      </w:r>
      <w:bookmarkEnd w:id="510"/>
      <w:r w:rsidR="0005308F" w:rsidRPr="00E275EC">
        <w:rPr>
          <w:rFonts w:ascii="Arial" w:hAnsi="Arial" w:cs="Arial"/>
          <w:rPrChange w:id="513" w:author="Luo Laurence" w:date="2019-03-12T20:09:00Z">
            <w:rPr/>
          </w:rPrChange>
        </w:rPr>
        <w:t xml:space="preserve"> (team work, everyone contributes every section)</w:t>
      </w:r>
      <w:bookmarkEnd w:id="511"/>
    </w:p>
    <w:p w:rsidR="007E4F49" w:rsidRPr="00E275EC" w:rsidRDefault="007E4F49">
      <w:pPr>
        <w:pStyle w:val="2"/>
        <w:rPr>
          <w:rFonts w:ascii="Arial" w:hAnsi="Arial" w:cs="Arial"/>
          <w:rPrChange w:id="514" w:author="Luo Laurence" w:date="2019-03-12T20:09:00Z">
            <w:rPr/>
          </w:rPrChange>
        </w:rPr>
      </w:pPr>
      <w:bookmarkStart w:id="515" w:name="_Toc439994674"/>
      <w:bookmarkStart w:id="516" w:name="_Toc3314981"/>
      <w:r w:rsidRPr="00E275EC">
        <w:rPr>
          <w:rFonts w:ascii="Arial" w:hAnsi="Arial" w:cs="Arial"/>
          <w:rPrChange w:id="517" w:author="Luo Laurence" w:date="2019-03-12T20:09:00Z">
            <w:rPr/>
          </w:rPrChange>
        </w:rPr>
        <w:t>Product Perspective</w:t>
      </w:r>
      <w:bookmarkEnd w:id="515"/>
      <w:bookmarkEnd w:id="516"/>
    </w:p>
    <w:p w:rsidR="00143E9D" w:rsidRPr="00BE7E0A" w:rsidRDefault="00A65935">
      <w:pPr>
        <w:pStyle w:val="template"/>
        <w:rPr>
          <w:rFonts w:cs="Arial"/>
          <w:i w:val="0"/>
        </w:rPr>
      </w:pPr>
      <w:r w:rsidRPr="00C95117">
        <w:rPr>
          <w:rFonts w:cs="Arial"/>
          <w:i w:val="0"/>
        </w:rPr>
        <w:t xml:space="preserve">No context. </w:t>
      </w:r>
      <w:r w:rsidR="00143E9D" w:rsidRPr="00C95117">
        <w:rPr>
          <w:rFonts w:cs="Arial"/>
          <w:i w:val="0"/>
        </w:rPr>
        <w:t>This is a</w:t>
      </w:r>
      <w:r w:rsidRPr="00C95117">
        <w:rPr>
          <w:rFonts w:cs="Arial"/>
          <w:i w:val="0"/>
        </w:rPr>
        <w:t xml:space="preserve"> new</w:t>
      </w:r>
      <w:r w:rsidR="00143E9D" w:rsidRPr="00C95117">
        <w:rPr>
          <w:rFonts w:cs="Arial"/>
          <w:i w:val="0"/>
        </w:rPr>
        <w:t xml:space="preserve"> </w:t>
      </w:r>
      <w:r w:rsidRPr="00C95117">
        <w:rPr>
          <w:rFonts w:cs="Arial"/>
          <w:i w:val="0"/>
        </w:rPr>
        <w:t>independent software. It is the first version.</w:t>
      </w:r>
    </w:p>
    <w:p w:rsidR="004E38ED" w:rsidRPr="00E275EC" w:rsidRDefault="006B101E" w:rsidP="004E38ED">
      <w:pPr>
        <w:pStyle w:val="2"/>
        <w:rPr>
          <w:rFonts w:ascii="Arial" w:hAnsi="Arial" w:cs="Arial"/>
          <w:rPrChange w:id="518" w:author="Luo Laurence" w:date="2019-03-12T20:09:00Z">
            <w:rPr/>
          </w:rPrChange>
        </w:rPr>
      </w:pPr>
      <w:bookmarkStart w:id="519" w:name="_Toc439994675"/>
      <w:bookmarkStart w:id="520" w:name="_Toc3314982"/>
      <w:ins w:id="521" w:author="AutoBVT" w:date="2019-03-11T16:11:00Z">
        <w:r w:rsidRPr="00E275EC">
          <w:rPr>
            <w:rFonts w:ascii="Arial" w:hAnsi="Arial" w:cs="Arial"/>
            <w:noProof/>
            <w:lang w:eastAsia="zh-CN"/>
            <w:rPrChange w:id="522" w:author="Luo Laurence" w:date="2019-03-12T20:09:00Z">
              <w:rPr>
                <w:noProof/>
                <w:lang w:eastAsia="zh-CN"/>
              </w:rPr>
            </w:rPrChange>
          </w:rPr>
          <w:drawing>
            <wp:anchor distT="0" distB="0" distL="114300" distR="114300" simplePos="0" relativeHeight="251658240" behindDoc="0" locked="0" layoutInCell="1" allowOverlap="1">
              <wp:simplePos x="0" y="0"/>
              <wp:positionH relativeFrom="margin">
                <wp:align>left</wp:align>
              </wp:positionH>
              <wp:positionV relativeFrom="paragraph">
                <wp:posOffset>570659</wp:posOffset>
              </wp:positionV>
              <wp:extent cx="6123305" cy="26104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3762" cy="2610485"/>
                      </a:xfrm>
                      <a:prstGeom prst="rect">
                        <a:avLst/>
                      </a:prstGeom>
                    </pic:spPr>
                  </pic:pic>
                </a:graphicData>
              </a:graphic>
              <wp14:sizeRelV relativeFrom="margin">
                <wp14:pctHeight>0</wp14:pctHeight>
              </wp14:sizeRelV>
            </wp:anchor>
          </w:drawing>
        </w:r>
      </w:ins>
      <w:r w:rsidR="007E4F49" w:rsidRPr="00E275EC">
        <w:rPr>
          <w:rFonts w:ascii="Arial" w:hAnsi="Arial" w:cs="Arial"/>
          <w:rPrChange w:id="523" w:author="Luo Laurence" w:date="2019-03-12T20:09:00Z">
            <w:rPr/>
          </w:rPrChange>
        </w:rPr>
        <w:t xml:space="preserve">Product </w:t>
      </w:r>
      <w:bookmarkEnd w:id="519"/>
      <w:r w:rsidR="007E4F49" w:rsidRPr="00E275EC">
        <w:rPr>
          <w:rFonts w:ascii="Arial" w:hAnsi="Arial" w:cs="Arial"/>
          <w:rPrChange w:id="524" w:author="Luo Laurence" w:date="2019-03-12T20:09:00Z">
            <w:rPr/>
          </w:rPrChange>
        </w:rPr>
        <w:t>Features</w:t>
      </w:r>
      <w:bookmarkStart w:id="525" w:name="_Toc439994676"/>
      <w:bookmarkEnd w:id="520"/>
    </w:p>
    <w:p w:rsidR="0005308F" w:rsidRPr="00E275EC" w:rsidRDefault="0005308F" w:rsidP="0005308F">
      <w:pPr>
        <w:rPr>
          <w:ins w:id="526" w:author="AutoBVT" w:date="2019-03-11T16:11:00Z"/>
          <w:rFonts w:ascii="Arial" w:hAnsi="Arial" w:cs="Arial"/>
          <w:rPrChange w:id="527" w:author="Luo Laurence" w:date="2019-03-12T20:09:00Z">
            <w:rPr>
              <w:ins w:id="528" w:author="AutoBVT" w:date="2019-03-11T16:11:00Z"/>
            </w:rPr>
          </w:rPrChange>
        </w:rPr>
      </w:pPr>
    </w:p>
    <w:p w:rsidR="00AC04BB" w:rsidRPr="00E275EC" w:rsidRDefault="00744C7A" w:rsidP="0005308F">
      <w:pPr>
        <w:rPr>
          <w:ins w:id="529" w:author="AutoBVT" w:date="2019-03-11T16:17:00Z"/>
          <w:rFonts w:ascii="Arial" w:hAnsi="Arial" w:cs="Arial"/>
          <w:rPrChange w:id="530" w:author="Luo Laurence" w:date="2019-03-12T20:09:00Z">
            <w:rPr>
              <w:ins w:id="531" w:author="AutoBVT" w:date="2019-03-11T16:17:00Z"/>
            </w:rPr>
          </w:rPrChange>
        </w:rPr>
      </w:pPr>
      <w:ins w:id="532" w:author="AutoBVT" w:date="2019-03-11T16:16:00Z">
        <w:r w:rsidRPr="00E275EC">
          <w:rPr>
            <w:rFonts w:ascii="Arial" w:hAnsi="Arial" w:cs="Arial"/>
            <w:rPrChange w:id="533" w:author="Luo Laurence" w:date="2019-03-12T20:09:00Z">
              <w:rPr/>
            </w:rPrChange>
          </w:rPr>
          <w:t>A basic scenario for “</w:t>
        </w:r>
      </w:ins>
      <w:ins w:id="534" w:author="AutoBVT" w:date="2019-03-11T16:17:00Z">
        <w:r w:rsidRPr="00E275EC">
          <w:rPr>
            <w:rFonts w:ascii="Arial" w:hAnsi="Arial" w:cs="Arial"/>
            <w:rPrChange w:id="535" w:author="Luo Laurence" w:date="2019-03-12T20:09:00Z">
              <w:rPr/>
            </w:rPrChange>
          </w:rPr>
          <w:t>Recommend a recipe</w:t>
        </w:r>
      </w:ins>
      <w:ins w:id="536" w:author="AutoBVT" w:date="2019-03-11T16:16:00Z">
        <w:r w:rsidRPr="00E275EC">
          <w:rPr>
            <w:rFonts w:ascii="Arial" w:hAnsi="Arial" w:cs="Arial"/>
            <w:rPrChange w:id="537" w:author="Luo Laurence" w:date="2019-03-12T20:09:00Z">
              <w:rPr/>
            </w:rPrChange>
          </w:rPr>
          <w:t>” use case</w:t>
        </w:r>
      </w:ins>
      <w:ins w:id="538" w:author="AutoBVT" w:date="2019-03-11T16:17:00Z">
        <w:r w:rsidRPr="00E275EC">
          <w:rPr>
            <w:rFonts w:ascii="Arial" w:hAnsi="Arial" w:cs="Arial"/>
            <w:rPrChange w:id="539" w:author="Luo Laurence" w:date="2019-03-12T20:09:00Z">
              <w:rPr/>
            </w:rPrChange>
          </w:rPr>
          <w:t>:</w:t>
        </w:r>
      </w:ins>
    </w:p>
    <w:p w:rsidR="00744C7A" w:rsidRPr="00E275EC" w:rsidRDefault="00A47BF7">
      <w:pPr>
        <w:pStyle w:val="a9"/>
        <w:numPr>
          <w:ilvl w:val="0"/>
          <w:numId w:val="3"/>
        </w:numPr>
        <w:rPr>
          <w:ins w:id="540" w:author="AutoBVT" w:date="2019-03-11T16:19:00Z"/>
          <w:rFonts w:ascii="Arial" w:hAnsi="Arial" w:cs="Arial"/>
          <w:rPrChange w:id="541" w:author="Luo Laurence" w:date="2019-03-12T20:09:00Z">
            <w:rPr>
              <w:ins w:id="542" w:author="AutoBVT" w:date="2019-03-11T16:19:00Z"/>
            </w:rPr>
          </w:rPrChange>
        </w:rPr>
        <w:pPrChange w:id="543" w:author="AutoBVT" w:date="2019-03-11T16:17:00Z">
          <w:pPr/>
        </w:pPrChange>
      </w:pPr>
      <w:ins w:id="544" w:author="AutoBVT" w:date="2019-03-11T16:18:00Z">
        <w:r w:rsidRPr="00E275EC">
          <w:rPr>
            <w:rFonts w:ascii="Arial" w:hAnsi="Arial" w:cs="Arial"/>
            <w:rPrChange w:id="545" w:author="Luo Laurence" w:date="2019-03-12T20:09:00Z">
              <w:rPr/>
            </w:rPrChange>
          </w:rPr>
          <w:t>The user runs the “Recommend a recipe</w:t>
        </w:r>
      </w:ins>
      <w:ins w:id="546" w:author="AutoBVT" w:date="2019-03-11T16:19:00Z">
        <w:r w:rsidRPr="00E275EC">
          <w:rPr>
            <w:rFonts w:ascii="Arial" w:hAnsi="Arial" w:cs="Arial"/>
            <w:rPrChange w:id="547" w:author="Luo Laurence" w:date="2019-03-12T20:09:00Z">
              <w:rPr/>
            </w:rPrChange>
          </w:rPr>
          <w:t>” function</w:t>
        </w:r>
      </w:ins>
      <w:ins w:id="548" w:author="AutoBVT" w:date="2019-03-11T16:20:00Z">
        <w:r w:rsidR="00D06D67" w:rsidRPr="00E275EC">
          <w:rPr>
            <w:rFonts w:ascii="Arial" w:hAnsi="Arial" w:cs="Arial"/>
            <w:rPrChange w:id="549" w:author="Luo Laurence" w:date="2019-03-12T20:09:00Z">
              <w:rPr/>
            </w:rPrChange>
          </w:rPr>
          <w:t>.</w:t>
        </w:r>
      </w:ins>
    </w:p>
    <w:p w:rsidR="00D06D67" w:rsidRPr="00E275EC" w:rsidRDefault="00D06D67">
      <w:pPr>
        <w:pStyle w:val="a9"/>
        <w:numPr>
          <w:ilvl w:val="0"/>
          <w:numId w:val="3"/>
        </w:numPr>
        <w:rPr>
          <w:ins w:id="550" w:author="AutoBVT" w:date="2019-03-11T16:19:00Z"/>
          <w:rFonts w:ascii="Arial" w:hAnsi="Arial" w:cs="Arial"/>
          <w:rPrChange w:id="551" w:author="Luo Laurence" w:date="2019-03-12T20:09:00Z">
            <w:rPr>
              <w:ins w:id="552" w:author="AutoBVT" w:date="2019-03-11T16:19:00Z"/>
            </w:rPr>
          </w:rPrChange>
        </w:rPr>
        <w:pPrChange w:id="553" w:author="AutoBVT" w:date="2019-03-11T16:20:00Z">
          <w:pPr/>
        </w:pPrChange>
      </w:pPr>
      <w:ins w:id="554" w:author="AutoBVT" w:date="2019-03-11T16:19:00Z">
        <w:r w:rsidRPr="00E275EC">
          <w:rPr>
            <w:rFonts w:ascii="Arial" w:hAnsi="Arial" w:cs="Arial"/>
            <w:rPrChange w:id="555" w:author="Luo Laurence" w:date="2019-03-12T20:09:00Z">
              <w:rPr/>
            </w:rPrChange>
          </w:rPr>
          <w:t>The software select</w:t>
        </w:r>
      </w:ins>
      <w:ins w:id="556" w:author="AutoBVT" w:date="2019-03-11T16:21:00Z">
        <w:r w:rsidRPr="00E275EC">
          <w:rPr>
            <w:rFonts w:ascii="Arial" w:hAnsi="Arial" w:cs="Arial"/>
            <w:rPrChange w:id="557" w:author="Luo Laurence" w:date="2019-03-12T20:09:00Z">
              <w:rPr/>
            </w:rPrChange>
          </w:rPr>
          <w:t>s</w:t>
        </w:r>
      </w:ins>
      <w:ins w:id="558" w:author="AutoBVT" w:date="2019-03-11T16:19:00Z">
        <w:r w:rsidRPr="00E275EC">
          <w:rPr>
            <w:rFonts w:ascii="Arial" w:hAnsi="Arial" w:cs="Arial"/>
            <w:rPrChange w:id="559" w:author="Luo Laurence" w:date="2019-03-12T20:09:00Z">
              <w:rPr/>
            </w:rPrChange>
          </w:rPr>
          <w:t xml:space="preserve"> one recipe from the library, basing on certain criteria.</w:t>
        </w:r>
      </w:ins>
    </w:p>
    <w:p w:rsidR="00D06D67" w:rsidRPr="00E275EC" w:rsidRDefault="00D06D67">
      <w:pPr>
        <w:pStyle w:val="a9"/>
        <w:numPr>
          <w:ilvl w:val="0"/>
          <w:numId w:val="3"/>
        </w:numPr>
        <w:rPr>
          <w:rFonts w:ascii="Arial" w:hAnsi="Arial" w:cs="Arial"/>
          <w:rPrChange w:id="560" w:author="Luo Laurence" w:date="2019-03-12T20:09:00Z">
            <w:rPr/>
          </w:rPrChange>
        </w:rPr>
        <w:pPrChange w:id="561" w:author="AutoBVT" w:date="2019-03-11T16:20:00Z">
          <w:pPr/>
        </w:pPrChange>
      </w:pPr>
      <w:ins w:id="562" w:author="AutoBVT" w:date="2019-03-11T16:21:00Z">
        <w:r w:rsidRPr="00E275EC">
          <w:rPr>
            <w:rFonts w:ascii="Arial" w:hAnsi="Arial" w:cs="Arial"/>
            <w:rPrChange w:id="563" w:author="Luo Laurence" w:date="2019-03-12T20:09:00Z">
              <w:rPr/>
            </w:rPrChange>
          </w:rPr>
          <w:t>The software displays the selected recipe on the interface.</w:t>
        </w:r>
      </w:ins>
    </w:p>
    <w:p w:rsidR="00143E9D" w:rsidRPr="00E275EC" w:rsidRDefault="007E4F49" w:rsidP="00A65935">
      <w:pPr>
        <w:pStyle w:val="2"/>
        <w:rPr>
          <w:rFonts w:ascii="Arial" w:hAnsi="Arial" w:cs="Arial"/>
          <w:rPrChange w:id="564" w:author="Luo Laurence" w:date="2019-03-12T20:09:00Z">
            <w:rPr/>
          </w:rPrChange>
        </w:rPr>
      </w:pPr>
      <w:bookmarkStart w:id="565" w:name="_Toc3314983"/>
      <w:r w:rsidRPr="00E275EC">
        <w:rPr>
          <w:rFonts w:ascii="Arial" w:hAnsi="Arial" w:cs="Arial"/>
          <w:rPrChange w:id="566" w:author="Luo Laurence" w:date="2019-03-12T20:09:00Z">
            <w:rPr/>
          </w:rPrChange>
        </w:rPr>
        <w:t>User Classes and Characteristics</w:t>
      </w:r>
      <w:bookmarkEnd w:id="525"/>
      <w:bookmarkEnd w:id="565"/>
    </w:p>
    <w:p w:rsidR="00143E9D" w:rsidRPr="00C95117" w:rsidRDefault="00143E9D">
      <w:pPr>
        <w:pStyle w:val="template"/>
        <w:rPr>
          <w:rFonts w:cs="Arial"/>
          <w:i w:val="0"/>
        </w:rPr>
      </w:pPr>
      <w:r w:rsidRPr="00C95117">
        <w:rPr>
          <w:rFonts w:cs="Arial"/>
          <w:i w:val="0"/>
        </w:rPr>
        <w:t xml:space="preserve">This </w:t>
      </w:r>
      <w:r w:rsidR="00A65935" w:rsidRPr="00C95117">
        <w:rPr>
          <w:rFonts w:cs="Arial"/>
          <w:i w:val="0"/>
        </w:rPr>
        <w:t>software</w:t>
      </w:r>
      <w:r w:rsidRPr="00C95117">
        <w:rPr>
          <w:rFonts w:cs="Arial"/>
          <w:i w:val="0"/>
        </w:rPr>
        <w:t xml:space="preserve"> is developed mostly for home beer brewers. </w:t>
      </w:r>
      <w:r w:rsidR="00A65935" w:rsidRPr="00C95117">
        <w:rPr>
          <w:rFonts w:cs="Arial"/>
          <w:i w:val="0"/>
        </w:rPr>
        <w:t xml:space="preserve">We prefer users with certain ability to use a computer and knowledge of beer brewing. </w:t>
      </w:r>
    </w:p>
    <w:p w:rsidR="006A2634" w:rsidRPr="00E275EC" w:rsidRDefault="007E4F49" w:rsidP="008647E8">
      <w:pPr>
        <w:pStyle w:val="2"/>
        <w:rPr>
          <w:rFonts w:ascii="Arial" w:hAnsi="Arial" w:cs="Arial"/>
          <w:rPrChange w:id="567" w:author="Luo Laurence" w:date="2019-03-12T20:09:00Z">
            <w:rPr/>
          </w:rPrChange>
        </w:rPr>
      </w:pPr>
      <w:bookmarkStart w:id="568" w:name="_Toc439994677"/>
      <w:bookmarkStart w:id="569" w:name="_Toc3314984"/>
      <w:r w:rsidRPr="00E275EC">
        <w:rPr>
          <w:rFonts w:ascii="Arial" w:hAnsi="Arial" w:cs="Arial"/>
          <w:rPrChange w:id="570" w:author="Luo Laurence" w:date="2019-03-12T20:09:00Z">
            <w:rPr/>
          </w:rPrChange>
        </w:rPr>
        <w:t>Operating Environment</w:t>
      </w:r>
      <w:bookmarkEnd w:id="568"/>
      <w:bookmarkEnd w:id="569"/>
    </w:p>
    <w:p w:rsidR="006A2634" w:rsidRPr="00C95117" w:rsidRDefault="006A2634">
      <w:pPr>
        <w:pStyle w:val="template"/>
        <w:rPr>
          <w:rFonts w:cs="Arial"/>
          <w:i w:val="0"/>
        </w:rPr>
      </w:pPr>
      <w:r w:rsidRPr="00BE7E0A">
        <w:rPr>
          <w:rFonts w:cs="Arial"/>
          <w:i w:val="0"/>
          <w:lang w:eastAsia="zh-CN"/>
        </w:rPr>
        <w:t>This</w:t>
      </w:r>
      <w:r w:rsidRPr="00C95117">
        <w:rPr>
          <w:rFonts w:cs="Arial"/>
          <w:i w:val="0"/>
        </w:rPr>
        <w:t xml:space="preserve"> </w:t>
      </w:r>
      <w:r w:rsidR="008647E8" w:rsidRPr="00C95117">
        <w:rPr>
          <w:rFonts w:cs="Arial"/>
          <w:i w:val="0"/>
        </w:rPr>
        <w:t>software</w:t>
      </w:r>
      <w:r w:rsidRPr="00C95117">
        <w:rPr>
          <w:rFonts w:cs="Arial"/>
          <w:i w:val="0"/>
        </w:rPr>
        <w:t xml:space="preserve"> will be operated on desktop</w:t>
      </w:r>
    </w:p>
    <w:p w:rsidR="007E4F49" w:rsidRPr="00E275EC" w:rsidRDefault="007E4F49">
      <w:pPr>
        <w:pStyle w:val="2"/>
        <w:rPr>
          <w:rFonts w:ascii="Arial" w:hAnsi="Arial" w:cs="Arial"/>
          <w:rPrChange w:id="571" w:author="Luo Laurence" w:date="2019-03-12T20:09:00Z">
            <w:rPr/>
          </w:rPrChange>
        </w:rPr>
      </w:pPr>
      <w:bookmarkStart w:id="572" w:name="_Toc439994678"/>
      <w:bookmarkStart w:id="573" w:name="_Toc3314985"/>
      <w:r w:rsidRPr="00E275EC">
        <w:rPr>
          <w:rFonts w:ascii="Arial" w:hAnsi="Arial" w:cs="Arial"/>
          <w:rPrChange w:id="574" w:author="Luo Laurence" w:date="2019-03-12T20:09:00Z">
            <w:rPr/>
          </w:rPrChange>
        </w:rPr>
        <w:t>Design and Implementation Constraints</w:t>
      </w:r>
      <w:bookmarkEnd w:id="572"/>
      <w:bookmarkEnd w:id="573"/>
    </w:p>
    <w:p w:rsidR="008647E8" w:rsidRPr="00C95117" w:rsidRDefault="008647E8" w:rsidP="008647E8">
      <w:pPr>
        <w:pStyle w:val="template"/>
        <w:rPr>
          <w:rFonts w:cs="Arial"/>
          <w:i w:val="0"/>
        </w:rPr>
      </w:pPr>
      <w:r w:rsidRPr="00C95117">
        <w:rPr>
          <w:rFonts w:cs="Arial"/>
          <w:i w:val="0"/>
        </w:rPr>
        <w:t>No constraints.</w:t>
      </w:r>
    </w:p>
    <w:p w:rsidR="007E4F49" w:rsidRPr="00E275EC" w:rsidRDefault="007E4F49">
      <w:pPr>
        <w:pStyle w:val="2"/>
        <w:rPr>
          <w:rFonts w:ascii="Arial" w:hAnsi="Arial" w:cs="Arial"/>
          <w:rPrChange w:id="575" w:author="Luo Laurence" w:date="2019-03-12T20:09:00Z">
            <w:rPr/>
          </w:rPrChange>
        </w:rPr>
      </w:pPr>
      <w:bookmarkStart w:id="576" w:name="_Toc439994679"/>
      <w:bookmarkStart w:id="577" w:name="_Toc3314986"/>
      <w:r w:rsidRPr="00E275EC">
        <w:rPr>
          <w:rFonts w:ascii="Arial" w:hAnsi="Arial" w:cs="Arial"/>
          <w:rPrChange w:id="578" w:author="Luo Laurence" w:date="2019-03-12T20:09:00Z">
            <w:rPr/>
          </w:rPrChange>
        </w:rPr>
        <w:t>User Documentation</w:t>
      </w:r>
      <w:bookmarkEnd w:id="576"/>
      <w:bookmarkEnd w:id="577"/>
    </w:p>
    <w:p w:rsidR="006A2634" w:rsidRPr="00C95117" w:rsidRDefault="006A2634">
      <w:pPr>
        <w:pStyle w:val="template"/>
        <w:rPr>
          <w:rFonts w:cs="Arial"/>
          <w:i w:val="0"/>
          <w:lang w:eastAsia="zh-CN"/>
        </w:rPr>
      </w:pPr>
      <w:r w:rsidRPr="00C95117">
        <w:rPr>
          <w:rFonts w:cs="Arial"/>
          <w:i w:val="0"/>
          <w:lang w:eastAsia="zh-CN"/>
        </w:rPr>
        <w:t>User manuals will be provided.</w:t>
      </w:r>
    </w:p>
    <w:p w:rsidR="007E4F49" w:rsidRPr="00E275EC" w:rsidRDefault="007E4F49">
      <w:pPr>
        <w:pStyle w:val="2"/>
        <w:rPr>
          <w:rFonts w:ascii="Arial" w:hAnsi="Arial" w:cs="Arial"/>
          <w:rPrChange w:id="579" w:author="Luo Laurence" w:date="2019-03-12T20:09:00Z">
            <w:rPr/>
          </w:rPrChange>
        </w:rPr>
      </w:pPr>
      <w:bookmarkStart w:id="580" w:name="_Toc439994680"/>
      <w:bookmarkStart w:id="581" w:name="_Toc3314987"/>
      <w:r w:rsidRPr="00E275EC">
        <w:rPr>
          <w:rFonts w:ascii="Arial" w:hAnsi="Arial" w:cs="Arial"/>
          <w:rPrChange w:id="582" w:author="Luo Laurence" w:date="2019-03-12T20:09:00Z">
            <w:rPr/>
          </w:rPrChange>
        </w:rPr>
        <w:t>Assumptions and Dependencies</w:t>
      </w:r>
      <w:bookmarkEnd w:id="580"/>
      <w:bookmarkEnd w:id="581"/>
    </w:p>
    <w:p w:rsidR="006A2634" w:rsidRPr="00C95117" w:rsidRDefault="008647E8">
      <w:pPr>
        <w:pStyle w:val="template"/>
        <w:rPr>
          <w:rFonts w:cs="Arial"/>
          <w:i w:val="0"/>
          <w:lang w:eastAsia="zh-CN"/>
        </w:rPr>
      </w:pPr>
      <w:r w:rsidRPr="00C95117">
        <w:rPr>
          <w:rFonts w:cs="Arial"/>
          <w:i w:val="0"/>
          <w:lang w:eastAsia="zh-CN"/>
        </w:rPr>
        <w:t>TBD</w:t>
      </w:r>
    </w:p>
    <w:p w:rsidR="007E4F49" w:rsidRPr="00E275EC" w:rsidRDefault="007E4F49">
      <w:pPr>
        <w:pStyle w:val="1"/>
        <w:rPr>
          <w:rFonts w:ascii="Arial" w:hAnsi="Arial" w:cs="Arial"/>
          <w:rPrChange w:id="583" w:author="Luo Laurence" w:date="2019-03-12T20:09:00Z">
            <w:rPr/>
          </w:rPrChange>
        </w:rPr>
      </w:pPr>
      <w:bookmarkStart w:id="584" w:name="_Toc439994687"/>
      <w:bookmarkStart w:id="585" w:name="_Toc3314988"/>
      <w:bookmarkStart w:id="586" w:name="_Toc439994682"/>
      <w:r w:rsidRPr="00E275EC">
        <w:rPr>
          <w:rFonts w:ascii="Arial" w:hAnsi="Arial" w:cs="Arial"/>
          <w:rPrChange w:id="587" w:author="Luo Laurence" w:date="2019-03-12T20:09:00Z">
            <w:rPr/>
          </w:rPrChange>
        </w:rPr>
        <w:t>System Features</w:t>
      </w:r>
      <w:bookmarkEnd w:id="584"/>
      <w:bookmarkEnd w:id="585"/>
    </w:p>
    <w:p w:rsidR="007E4F49" w:rsidRPr="00BE7E0A" w:rsidDel="00564F02" w:rsidRDefault="007E4F49">
      <w:pPr>
        <w:pStyle w:val="template"/>
        <w:rPr>
          <w:del w:id="588" w:author="AutoBVT" w:date="2019-03-11T16:30:00Z"/>
          <w:rFonts w:cs="Arial"/>
        </w:rPr>
      </w:pPr>
      <w:del w:id="589" w:author="AutoBVT" w:date="2019-03-11T16:30:00Z">
        <w:r w:rsidRPr="00C95117" w:rsidDel="00564F02">
          <w:rPr>
            <w:rFonts w:cs="Arial"/>
          </w:rPr>
          <w:delTex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delText>
        </w:r>
      </w:del>
    </w:p>
    <w:p w:rsidR="007E4F49" w:rsidRPr="00E275EC" w:rsidDel="00D87E35" w:rsidRDefault="0080090F">
      <w:pPr>
        <w:pStyle w:val="2"/>
        <w:rPr>
          <w:del w:id="590" w:author="Luo Laurence" w:date="2019-03-12T19:34:00Z"/>
          <w:rFonts w:ascii="Arial" w:hAnsi="Arial" w:cs="Arial"/>
          <w:rPrChange w:id="591" w:author="Luo Laurence" w:date="2019-03-12T20:09:00Z">
            <w:rPr>
              <w:del w:id="592" w:author="Luo Laurence" w:date="2019-03-12T19:34:00Z"/>
            </w:rPr>
          </w:rPrChange>
        </w:rPr>
      </w:pPr>
      <w:bookmarkStart w:id="593" w:name="_Toc439994688"/>
      <w:bookmarkStart w:id="594" w:name="_Toc3314989"/>
      <w:ins w:id="595" w:author="Luo Laurence" w:date="2019-03-12T20:28:00Z">
        <w:r>
          <w:rPr>
            <w:rFonts w:ascii="Arial" w:hAnsi="Arial" w:cs="Arial"/>
          </w:rPr>
          <w:t>Maintain Recipes</w:t>
        </w:r>
      </w:ins>
      <w:del w:id="596" w:author="Luo Laurence" w:date="2019-03-12T20:28:00Z">
        <w:r w:rsidR="007E4F49" w:rsidRPr="00E275EC" w:rsidDel="0080090F">
          <w:rPr>
            <w:rFonts w:ascii="Arial" w:hAnsi="Arial" w:cs="Arial"/>
            <w:b w:val="0"/>
            <w:rPrChange w:id="597" w:author="Luo Laurence" w:date="2019-03-12T20:09:00Z">
              <w:rPr>
                <w:b w:val="0"/>
              </w:rPr>
            </w:rPrChange>
          </w:rPr>
          <w:delText>System Feature 1</w:delText>
        </w:r>
      </w:del>
      <w:bookmarkEnd w:id="593"/>
      <w:bookmarkEnd w:id="594"/>
    </w:p>
    <w:p w:rsidR="007E4F49" w:rsidRPr="00BE7E0A" w:rsidRDefault="007E4F49">
      <w:pPr>
        <w:pStyle w:val="2"/>
        <w:rPr>
          <w:rFonts w:cs="Arial"/>
        </w:rPr>
        <w:pPrChange w:id="598" w:author="Luo Laurence" w:date="2019-03-12T19:34:00Z">
          <w:pPr>
            <w:pStyle w:val="template"/>
          </w:pPr>
        </w:pPrChange>
      </w:pPr>
      <w:bookmarkStart w:id="599" w:name="_Toc3314990"/>
      <w:del w:id="600" w:author="Luo Laurence" w:date="2019-03-12T19:34:00Z">
        <w:r w:rsidRPr="00E275EC" w:rsidDel="00D87E35">
          <w:rPr>
            <w:rFonts w:ascii="Arial" w:hAnsi="Arial" w:cs="Arial"/>
            <w:rPrChange w:id="601" w:author="Luo Laurence" w:date="2019-03-12T20:09:00Z">
              <w:rPr>
                <w:b/>
                <w:i w:val="0"/>
              </w:rPr>
            </w:rPrChange>
          </w:rPr>
          <w:delText>&lt;Don’t really say “System Feature 1.” State the feature name in just a few words.&gt;</w:delText>
        </w:r>
      </w:del>
      <w:bookmarkEnd w:id="599"/>
    </w:p>
    <w:p w:rsidR="007E4F49" w:rsidRPr="00E275EC" w:rsidRDefault="007E4F49">
      <w:pPr>
        <w:pStyle w:val="level4"/>
        <w:rPr>
          <w:rFonts w:ascii="Arial" w:hAnsi="Arial" w:cs="Arial"/>
          <w:rPrChange w:id="602" w:author="Luo Laurence" w:date="2019-03-12T20:09:00Z">
            <w:rPr/>
          </w:rPrChange>
        </w:rPr>
      </w:pPr>
      <w:r w:rsidRPr="00E275EC">
        <w:rPr>
          <w:rFonts w:ascii="Arial" w:hAnsi="Arial" w:cs="Arial"/>
          <w:rPrChange w:id="603" w:author="Luo Laurence" w:date="2019-03-12T20:09:00Z">
            <w:rPr/>
          </w:rPrChange>
        </w:rPr>
        <w:t>3.1.1</w:t>
      </w:r>
      <w:r w:rsidRPr="00E275EC">
        <w:rPr>
          <w:rFonts w:ascii="Arial" w:hAnsi="Arial" w:cs="Arial"/>
          <w:rPrChange w:id="604" w:author="Luo Laurence" w:date="2019-03-12T20:09:00Z">
            <w:rPr/>
          </w:rPrChange>
        </w:rPr>
        <w:tab/>
        <w:t>Description and Priority</w:t>
      </w:r>
    </w:p>
    <w:p w:rsidR="007E4F49" w:rsidRPr="00DD46A0" w:rsidRDefault="00314E77">
      <w:pPr>
        <w:pStyle w:val="level4"/>
        <w:rPr>
          <w:rFonts w:cs="Arial"/>
          <w:noProof/>
          <w:lang w:eastAsia="zh-CN"/>
          <w:rPrChange w:id="605" w:author="Luo Laurence" w:date="2019-03-12T20:31:00Z">
            <w:rPr/>
          </w:rPrChange>
        </w:rPr>
        <w:pPrChange w:id="606" w:author="Luo Laurence" w:date="2019-03-12T20:31:00Z">
          <w:pPr>
            <w:pStyle w:val="level3text"/>
          </w:pPr>
        </w:pPrChange>
      </w:pPr>
      <w:ins w:id="607" w:author="Luo Laurence" w:date="2019-03-12T20:31:00Z">
        <w:r w:rsidRPr="00314E77">
          <w:rPr>
            <w:rFonts w:ascii="Arial" w:hAnsi="Arial" w:cs="Arial"/>
            <w:noProof/>
            <w:lang w:eastAsia="zh-CN"/>
          </w:rPr>
          <w:t>Maintain recipes is the fundamental feature of this software, which is also has the</w:t>
        </w:r>
        <w:r w:rsidR="00887E11">
          <w:rPr>
            <w:rFonts w:ascii="Arial" w:hAnsi="Arial" w:cs="Arial"/>
            <w:noProof/>
            <w:lang w:eastAsia="zh-CN"/>
          </w:rPr>
          <w:t xml:space="preserve"> </w:t>
        </w:r>
        <w:r w:rsidRPr="00314E77">
          <w:rPr>
            <w:rFonts w:ascii="Arial" w:hAnsi="Arial" w:cs="Arial"/>
            <w:noProof/>
            <w:lang w:eastAsia="zh-CN"/>
          </w:rPr>
          <w:t>highest priority. In this feature, user could add new recipes, delete recipes</w:t>
        </w:r>
        <w:r w:rsidR="00DD46A0">
          <w:rPr>
            <w:rFonts w:ascii="Arial" w:hAnsi="Arial" w:cs="Arial"/>
            <w:noProof/>
            <w:lang w:eastAsia="zh-CN"/>
          </w:rPr>
          <w:t xml:space="preserve"> </w:t>
        </w:r>
        <w:r w:rsidRPr="00314E77">
          <w:rPr>
            <w:rFonts w:ascii="Arial" w:hAnsi="Arial" w:cs="Arial"/>
            <w:noProof/>
            <w:lang w:eastAsia="zh-CN"/>
          </w:rPr>
          <w:t>and update existing recipes</w:t>
        </w:r>
        <w:r w:rsidR="00910DC1">
          <w:rPr>
            <w:rFonts w:ascii="Arial" w:hAnsi="Arial" w:cs="Arial"/>
            <w:noProof/>
            <w:lang w:eastAsia="zh-CN"/>
          </w:rPr>
          <w:t>.</w:t>
        </w:r>
      </w:ins>
      <w:del w:id="608" w:author="Luo Laurence" w:date="2019-03-12T20:05:00Z">
        <w:r w:rsidR="007E4F49" w:rsidRPr="00E275EC" w:rsidDel="002D5D6D">
          <w:rPr>
            <w:rFonts w:ascii="Arial" w:hAnsi="Arial" w:cs="Arial"/>
            <w:i/>
            <w:noProof/>
            <w:lang w:eastAsia="zh-CN"/>
            <w:rPrChange w:id="609" w:author="Luo Laurence" w:date="2019-03-12T20:09:00Z">
              <w:rPr>
                <w:i w:val="0"/>
              </w:rPr>
            </w:rPrChange>
          </w:rPr>
          <w:delText>&lt;Provide a short description of the feature and indicate whether it is of High, Medium, or Low priority. You could also include specific priority component ratings, such as benefit, penalty, cost, and risk (each rated on a relative scale from a low of 1 to a high of 9).&gt;</w:delText>
        </w:r>
      </w:del>
    </w:p>
    <w:p w:rsidR="007E4F49" w:rsidRPr="00E275EC" w:rsidDel="00F72C4A" w:rsidRDefault="00F72C4A">
      <w:pPr>
        <w:pStyle w:val="level4"/>
        <w:rPr>
          <w:del w:id="610" w:author="Luo Laurence" w:date="2019-03-12T20:25:00Z"/>
          <w:rFonts w:ascii="Arial" w:hAnsi="Arial" w:cs="Arial"/>
          <w:rPrChange w:id="611" w:author="Luo Laurence" w:date="2019-03-12T20:09:00Z">
            <w:rPr>
              <w:del w:id="612" w:author="Luo Laurence" w:date="2019-03-12T20:25:00Z"/>
            </w:rPr>
          </w:rPrChange>
        </w:rPr>
      </w:pPr>
      <w:ins w:id="613" w:author="AutoBVT" w:date="2019-03-11T17:35:00Z">
        <w:r w:rsidRPr="00E275EC">
          <w:rPr>
            <w:rFonts w:ascii="Arial" w:hAnsi="Arial" w:cs="Arial"/>
            <w:noProof/>
            <w:lang w:eastAsia="zh-CN"/>
            <w:rPrChange w:id="614" w:author="Luo Laurence" w:date="2019-03-12T20:09:00Z">
              <w:rPr>
                <w:noProof/>
                <w:lang w:eastAsia="zh-CN"/>
              </w:rPr>
            </w:rPrChange>
          </w:rPr>
          <w:drawing>
            <wp:anchor distT="0" distB="0" distL="114300" distR="114300" simplePos="0" relativeHeight="251659264" behindDoc="0" locked="0" layoutInCell="1" allowOverlap="1">
              <wp:simplePos x="0" y="0"/>
              <wp:positionH relativeFrom="margin">
                <wp:posOffset>402590</wp:posOffset>
              </wp:positionH>
              <wp:positionV relativeFrom="paragraph">
                <wp:posOffset>276860</wp:posOffset>
              </wp:positionV>
              <wp:extent cx="4713605" cy="345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2">
                        <a:extLst>
                          <a:ext uri="{28A0092B-C50C-407E-A947-70E740481C1C}">
                            <a14:useLocalDpi xmlns:a14="http://schemas.microsoft.com/office/drawing/2010/main" val="0"/>
                          </a:ext>
                        </a:extLst>
                      </a:blip>
                      <a:srcRect t="6133" b="6566"/>
                      <a:stretch/>
                    </pic:blipFill>
                    <pic:spPr bwMode="auto">
                      <a:xfrm>
                        <a:off x="0" y="0"/>
                        <a:ext cx="4713605" cy="345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7E4F49" w:rsidRPr="00E275EC">
        <w:rPr>
          <w:rFonts w:ascii="Arial" w:hAnsi="Arial" w:cs="Arial"/>
          <w:rPrChange w:id="615" w:author="Luo Laurence" w:date="2019-03-12T20:09:00Z">
            <w:rPr/>
          </w:rPrChange>
        </w:rPr>
        <w:t>3.1.2</w:t>
      </w:r>
      <w:r w:rsidR="007E4F49" w:rsidRPr="00E275EC">
        <w:rPr>
          <w:rFonts w:ascii="Arial" w:hAnsi="Arial" w:cs="Arial"/>
          <w:rPrChange w:id="616" w:author="Luo Laurence" w:date="2019-03-12T20:09:00Z">
            <w:rPr/>
          </w:rPrChange>
        </w:rPr>
        <w:tab/>
        <w:t>Stimulus/Response Sequences</w:t>
      </w:r>
    </w:p>
    <w:p w:rsidR="007E4F49" w:rsidRPr="00BE7E0A" w:rsidRDefault="007E4F49">
      <w:pPr>
        <w:pStyle w:val="level4"/>
        <w:pPrChange w:id="617" w:author="Luo Laurence" w:date="2019-03-12T20:25:00Z">
          <w:pPr>
            <w:pStyle w:val="level3text"/>
          </w:pPr>
        </w:pPrChange>
      </w:pPr>
      <w:del w:id="618" w:author="AutoBVT" w:date="2019-03-11T17:35:00Z">
        <w:r w:rsidRPr="00C95117" w:rsidDel="002150C7">
          <w:delText>&lt;List the sequences of user actions and system responses that stimulate the behavior defined for this feature. These will correspond to the dialog elements associated with use cases.&gt;</w:delText>
        </w:r>
      </w:del>
    </w:p>
    <w:p w:rsidR="007E4F49" w:rsidRPr="00E275EC" w:rsidDel="003D38C0" w:rsidRDefault="007E4F49">
      <w:pPr>
        <w:pStyle w:val="level4"/>
        <w:rPr>
          <w:del w:id="619" w:author="Luo Laurence" w:date="2019-03-12T20:26:00Z"/>
          <w:rFonts w:ascii="Arial" w:hAnsi="Arial" w:cs="Arial"/>
          <w:rPrChange w:id="620" w:author="Luo Laurence" w:date="2019-03-12T20:09:00Z">
            <w:rPr>
              <w:del w:id="621" w:author="Luo Laurence" w:date="2019-03-12T20:26:00Z"/>
            </w:rPr>
          </w:rPrChange>
        </w:rPr>
      </w:pPr>
      <w:r w:rsidRPr="00E275EC">
        <w:rPr>
          <w:rFonts w:ascii="Arial" w:hAnsi="Arial" w:cs="Arial"/>
          <w:rPrChange w:id="622" w:author="Luo Laurence" w:date="2019-03-12T20:09:00Z">
            <w:rPr/>
          </w:rPrChange>
        </w:rPr>
        <w:t>3.1.3</w:t>
      </w:r>
      <w:r w:rsidRPr="00E275EC">
        <w:rPr>
          <w:rFonts w:ascii="Arial" w:hAnsi="Arial" w:cs="Arial"/>
          <w:rPrChange w:id="623" w:author="Luo Laurence" w:date="2019-03-12T20:09:00Z">
            <w:rPr/>
          </w:rPrChange>
        </w:rPr>
        <w:tab/>
        <w:t>Functional Requirements</w:t>
      </w:r>
    </w:p>
    <w:p w:rsidR="007E4F49" w:rsidRPr="00E275EC" w:rsidRDefault="007E4F49">
      <w:pPr>
        <w:pStyle w:val="level4"/>
        <w:rPr>
          <w:rPrChange w:id="624" w:author="Luo Laurence" w:date="2019-03-12T20:09:00Z">
            <w:rPr>
              <w:rFonts w:ascii="Times New Roman" w:hAnsi="Times New Roman"/>
            </w:rPr>
          </w:rPrChange>
        </w:rPr>
        <w:pPrChange w:id="625" w:author="Luo Laurence" w:date="2019-03-12T20:26:00Z">
          <w:pPr>
            <w:pStyle w:val="level3text"/>
          </w:pPr>
        </w:pPrChange>
      </w:pPr>
      <w:del w:id="626" w:author="Luo Laurence" w:date="2019-03-12T20:26:00Z">
        <w:r w:rsidRPr="00C95117" w:rsidDel="00F72C4A">
          <w:delTex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w:delText>
        </w:r>
        <w:r w:rsidRPr="00BE7E0A" w:rsidDel="00F72C4A">
          <w:delText>to indicate when necessary information is not yet available.&gt;</w:delText>
        </w:r>
      </w:del>
    </w:p>
    <w:p w:rsidR="007E4F49" w:rsidRPr="00C95117" w:rsidDel="00F72C4A" w:rsidRDefault="007E4F49">
      <w:pPr>
        <w:pStyle w:val="level3text"/>
        <w:ind w:left="634" w:firstLine="0"/>
        <w:rPr>
          <w:del w:id="627" w:author="Luo Laurence" w:date="2019-03-12T20:26:00Z"/>
          <w:rFonts w:cs="Arial"/>
        </w:rPr>
        <w:pPrChange w:id="628" w:author="Luo Laurence" w:date="2019-03-12T20:26:00Z">
          <w:pPr>
            <w:pStyle w:val="level3text"/>
          </w:pPr>
        </w:pPrChange>
      </w:pPr>
    </w:p>
    <w:p w:rsidR="007E4F49" w:rsidRPr="00BE7E0A" w:rsidDel="00F72C4A" w:rsidRDefault="007E4F49">
      <w:pPr>
        <w:pStyle w:val="level3text"/>
        <w:ind w:left="634" w:firstLine="0"/>
        <w:rPr>
          <w:del w:id="629" w:author="Luo Laurence" w:date="2019-03-12T20:26:00Z"/>
          <w:rFonts w:cs="Arial"/>
        </w:rPr>
        <w:pPrChange w:id="630" w:author="Luo Laurence" w:date="2019-03-12T20:26:00Z">
          <w:pPr>
            <w:pStyle w:val="level3text"/>
          </w:pPr>
        </w:pPrChange>
      </w:pPr>
      <w:del w:id="631" w:author="Luo Laurence" w:date="2019-03-12T20:26:00Z">
        <w:r w:rsidRPr="00C95117" w:rsidDel="00F72C4A">
          <w:rPr>
            <w:rFonts w:cs="Arial"/>
          </w:rPr>
          <w:delText>&lt;Each requirement should be uniquely identified with a sequence number or a meaningful tag of some kind.&gt;</w:delText>
        </w:r>
      </w:del>
    </w:p>
    <w:p w:rsidR="007E4F49" w:rsidRPr="00E275EC" w:rsidRDefault="007E4F49">
      <w:pPr>
        <w:pStyle w:val="level3text"/>
        <w:ind w:left="634" w:firstLine="0"/>
        <w:rPr>
          <w:rFonts w:cs="Arial"/>
          <w:rPrChange w:id="632" w:author="Luo Laurence" w:date="2019-03-12T20:09:00Z">
            <w:rPr>
              <w:rFonts w:ascii="Times New Roman" w:hAnsi="Times New Roman"/>
            </w:rPr>
          </w:rPrChange>
        </w:rPr>
        <w:pPrChange w:id="633" w:author="Luo Laurence" w:date="2019-03-12T20:26:00Z">
          <w:pPr>
            <w:pStyle w:val="level3text"/>
          </w:pPr>
        </w:pPrChange>
      </w:pPr>
    </w:p>
    <w:p w:rsidR="007E4F49" w:rsidRPr="00E275EC" w:rsidRDefault="007E4F49">
      <w:pPr>
        <w:pStyle w:val="requirement"/>
        <w:rPr>
          <w:rFonts w:ascii="Arial" w:hAnsi="Arial" w:cs="Arial"/>
          <w:rPrChange w:id="634" w:author="Luo Laurence" w:date="2019-03-12T20:09:00Z">
            <w:rPr/>
          </w:rPrChange>
        </w:rPr>
      </w:pPr>
      <w:r w:rsidRPr="00E275EC">
        <w:rPr>
          <w:rFonts w:ascii="Arial" w:hAnsi="Arial" w:cs="Arial"/>
          <w:rPrChange w:id="635" w:author="Luo Laurence" w:date="2019-03-12T20:09:00Z">
            <w:rPr/>
          </w:rPrChange>
        </w:rPr>
        <w:t>REQ-1:</w:t>
      </w:r>
      <w:r w:rsidRPr="00E275EC">
        <w:rPr>
          <w:rFonts w:ascii="Arial" w:hAnsi="Arial" w:cs="Arial"/>
          <w:rPrChange w:id="636" w:author="Luo Laurence" w:date="2019-03-12T20:09:00Z">
            <w:rPr/>
          </w:rPrChange>
        </w:rPr>
        <w:tab/>
      </w:r>
    </w:p>
    <w:p w:rsidR="007E4F49" w:rsidRPr="00E275EC" w:rsidRDefault="007E4F49">
      <w:pPr>
        <w:pStyle w:val="requirement"/>
        <w:rPr>
          <w:rFonts w:ascii="Arial" w:hAnsi="Arial" w:cs="Arial"/>
          <w:rPrChange w:id="637" w:author="Luo Laurence" w:date="2019-03-12T20:09:00Z">
            <w:rPr/>
          </w:rPrChange>
        </w:rPr>
      </w:pPr>
      <w:r w:rsidRPr="00E275EC">
        <w:rPr>
          <w:rFonts w:ascii="Arial" w:hAnsi="Arial" w:cs="Arial"/>
          <w:rPrChange w:id="638" w:author="Luo Laurence" w:date="2019-03-12T20:09:00Z">
            <w:rPr/>
          </w:rPrChange>
        </w:rPr>
        <w:t>REQ-2:</w:t>
      </w:r>
      <w:r w:rsidRPr="00E275EC">
        <w:rPr>
          <w:rFonts w:ascii="Arial" w:hAnsi="Arial" w:cs="Arial"/>
          <w:rPrChange w:id="639" w:author="Luo Laurence" w:date="2019-03-12T20:09:00Z">
            <w:rPr/>
          </w:rPrChange>
        </w:rPr>
        <w:tab/>
      </w:r>
    </w:p>
    <w:p w:rsidR="007E4F49" w:rsidRPr="00E275EC" w:rsidRDefault="00CC05E2">
      <w:pPr>
        <w:pStyle w:val="2"/>
        <w:rPr>
          <w:ins w:id="640" w:author="Luo Laurence" w:date="2019-03-12T20:06:00Z"/>
          <w:rFonts w:ascii="Arial" w:hAnsi="Arial" w:cs="Arial"/>
          <w:rPrChange w:id="641" w:author="Luo Laurence" w:date="2019-03-12T20:09:00Z">
            <w:rPr>
              <w:ins w:id="642" w:author="Luo Laurence" w:date="2019-03-12T20:06:00Z"/>
            </w:rPr>
          </w:rPrChange>
        </w:rPr>
      </w:pPr>
      <w:bookmarkStart w:id="643" w:name="_Toc439994689"/>
      <w:bookmarkStart w:id="644" w:name="_Toc3314991"/>
      <w:ins w:id="645" w:author="Luo Laurence" w:date="2019-03-12T20:28:00Z">
        <w:r w:rsidRPr="00CC05E2">
          <w:rPr>
            <w:rFonts w:ascii="Arial" w:hAnsi="Arial" w:cs="Arial"/>
          </w:rPr>
          <w:t xml:space="preserve">Maintain </w:t>
        </w:r>
        <w:r w:rsidR="003D4B49">
          <w:rPr>
            <w:rFonts w:ascii="Arial" w:hAnsi="Arial" w:cs="Arial"/>
          </w:rPr>
          <w:t>I</w:t>
        </w:r>
        <w:r w:rsidRPr="00CC05E2">
          <w:rPr>
            <w:rFonts w:ascii="Arial" w:hAnsi="Arial" w:cs="Arial"/>
          </w:rPr>
          <w:t>ngredients</w:t>
        </w:r>
      </w:ins>
      <w:del w:id="646" w:author="Luo Laurence" w:date="2019-03-12T20:28:00Z">
        <w:r w:rsidR="007E4F49" w:rsidRPr="00E275EC" w:rsidDel="00CC05E2">
          <w:rPr>
            <w:rFonts w:ascii="Arial" w:hAnsi="Arial" w:cs="Arial"/>
            <w:rPrChange w:id="647" w:author="Luo Laurence" w:date="2019-03-12T20:09:00Z">
              <w:rPr/>
            </w:rPrChange>
          </w:rPr>
          <w:delText>System Feature 2 (and so on)</w:delText>
        </w:r>
      </w:del>
      <w:bookmarkEnd w:id="643"/>
      <w:bookmarkEnd w:id="644"/>
    </w:p>
    <w:p w:rsidR="005C1005" w:rsidRPr="00E275EC" w:rsidRDefault="005C1005" w:rsidP="005C1005">
      <w:pPr>
        <w:pStyle w:val="level4"/>
        <w:rPr>
          <w:ins w:id="648" w:author="Luo Laurence" w:date="2019-03-12T20:06:00Z"/>
          <w:rFonts w:ascii="Arial" w:hAnsi="Arial" w:cs="Arial"/>
          <w:rPrChange w:id="649" w:author="Luo Laurence" w:date="2019-03-12T20:09:00Z">
            <w:rPr>
              <w:ins w:id="650" w:author="Luo Laurence" w:date="2019-03-12T20:06:00Z"/>
            </w:rPr>
          </w:rPrChange>
        </w:rPr>
      </w:pPr>
      <w:ins w:id="651" w:author="Luo Laurence" w:date="2019-03-12T20:06:00Z">
        <w:r w:rsidRPr="00E275EC">
          <w:rPr>
            <w:rFonts w:ascii="Arial" w:hAnsi="Arial" w:cs="Arial"/>
            <w:rPrChange w:id="652" w:author="Luo Laurence" w:date="2019-03-12T20:09:00Z">
              <w:rPr/>
            </w:rPrChange>
          </w:rPr>
          <w:t>3.2.1</w:t>
        </w:r>
        <w:r w:rsidRPr="00E275EC">
          <w:rPr>
            <w:rFonts w:ascii="Arial" w:hAnsi="Arial" w:cs="Arial"/>
            <w:rPrChange w:id="653" w:author="Luo Laurence" w:date="2019-03-12T20:09:00Z">
              <w:rPr/>
            </w:rPrChange>
          </w:rPr>
          <w:tab/>
          <w:t>Description and Priority</w:t>
        </w:r>
      </w:ins>
    </w:p>
    <w:p w:rsidR="005C1005" w:rsidRPr="00E275EC" w:rsidRDefault="00336D23" w:rsidP="00C95117">
      <w:pPr>
        <w:pStyle w:val="level3text"/>
        <w:rPr>
          <w:ins w:id="654" w:author="Luo Laurence" w:date="2019-03-12T20:06:00Z"/>
          <w:rFonts w:cs="Arial"/>
          <w:i w:val="0"/>
          <w:noProof/>
          <w:sz w:val="24"/>
          <w:lang w:eastAsia="zh-CN"/>
          <w:rPrChange w:id="655" w:author="Luo Laurence" w:date="2019-03-12T20:09:00Z">
            <w:rPr>
              <w:ins w:id="656" w:author="Luo Laurence" w:date="2019-03-12T20:06:00Z"/>
              <w:rFonts w:ascii="Times" w:hAnsi="Times"/>
              <w:i w:val="0"/>
              <w:noProof/>
              <w:sz w:val="24"/>
              <w:lang w:eastAsia="zh-CN"/>
            </w:rPr>
          </w:rPrChange>
        </w:rPr>
      </w:pPr>
      <w:ins w:id="657" w:author="Luo Laurence" w:date="2019-03-12T20:08:00Z">
        <w:r w:rsidRPr="00E275EC">
          <w:rPr>
            <w:rFonts w:cs="Arial"/>
            <w:i w:val="0"/>
            <w:noProof/>
            <w:sz w:val="24"/>
            <w:lang w:eastAsia="zh-CN"/>
            <w:rPrChange w:id="658" w:author="Luo Laurence" w:date="2019-03-12T20:09:00Z">
              <w:rPr>
                <w:rFonts w:ascii="Times" w:hAnsi="Times"/>
                <w:i w:val="0"/>
                <w:noProof/>
                <w:sz w:val="24"/>
                <w:lang w:eastAsia="zh-CN"/>
              </w:rPr>
            </w:rPrChange>
          </w:rPr>
          <w:t>For the feature maintain ingredients, there is also the ability to add and update</w:t>
        </w:r>
      </w:ins>
      <w:ins w:id="659" w:author="Luo Laurence" w:date="2019-03-12T20:09:00Z">
        <w:r w:rsidR="00920FBE" w:rsidRPr="00E275EC">
          <w:rPr>
            <w:rFonts w:cs="Arial"/>
            <w:i w:val="0"/>
            <w:noProof/>
            <w:sz w:val="24"/>
            <w:lang w:eastAsia="zh-CN"/>
            <w:rPrChange w:id="660" w:author="Luo Laurence" w:date="2019-03-12T20:09:00Z">
              <w:rPr>
                <w:rFonts w:ascii="Times" w:hAnsi="Times"/>
                <w:i w:val="0"/>
                <w:noProof/>
                <w:sz w:val="24"/>
                <w:lang w:eastAsia="zh-CN"/>
              </w:rPr>
            </w:rPrChange>
          </w:rPr>
          <w:t xml:space="preserve"> </w:t>
        </w:r>
      </w:ins>
      <w:ins w:id="661" w:author="Luo Laurence" w:date="2019-03-12T20:08:00Z">
        <w:r w:rsidRPr="00E275EC">
          <w:rPr>
            <w:rFonts w:cs="Arial"/>
            <w:i w:val="0"/>
            <w:noProof/>
            <w:sz w:val="24"/>
            <w:lang w:eastAsia="zh-CN"/>
            <w:rPrChange w:id="662" w:author="Luo Laurence" w:date="2019-03-12T20:09:00Z">
              <w:rPr>
                <w:rFonts w:ascii="Times" w:hAnsi="Times"/>
                <w:i w:val="0"/>
                <w:noProof/>
                <w:sz w:val="24"/>
                <w:lang w:eastAsia="zh-CN"/>
              </w:rPr>
            </w:rPrChange>
          </w:rPr>
          <w:t>records for ingredients, which is also at a high priority.</w:t>
        </w:r>
      </w:ins>
    </w:p>
    <w:p w:rsidR="005C1005" w:rsidRPr="00BE7E0A" w:rsidRDefault="0062714B">
      <w:pPr>
        <w:pStyle w:val="level4"/>
        <w:rPr>
          <w:ins w:id="663" w:author="Luo Laurence" w:date="2019-03-12T20:06:00Z"/>
          <w:rFonts w:cs="Arial"/>
        </w:rPr>
        <w:pPrChange w:id="664" w:author="Luo Laurence" w:date="2019-03-12T20:26:00Z">
          <w:pPr>
            <w:pStyle w:val="level3text"/>
          </w:pPr>
        </w:pPrChange>
      </w:pPr>
      <w:ins w:id="665" w:author="Luo Laurence" w:date="2019-03-12T20:06:00Z">
        <w:r w:rsidRPr="00E275EC">
          <w:rPr>
            <w:rFonts w:ascii="Arial" w:hAnsi="Arial" w:cs="Arial"/>
            <w:noProof/>
            <w:lang w:eastAsia="zh-CN"/>
            <w:rPrChange w:id="666" w:author="Luo Laurence" w:date="2019-03-12T20:09:00Z">
              <w:rPr>
                <w:i w:val="0"/>
                <w:noProof/>
                <w:lang w:eastAsia="zh-CN"/>
              </w:rPr>
            </w:rPrChange>
          </w:rPr>
          <w:drawing>
            <wp:anchor distT="0" distB="0" distL="114300" distR="114300" simplePos="0" relativeHeight="251661312" behindDoc="0" locked="0" layoutInCell="1" allowOverlap="1" wp14:anchorId="71E9D852" wp14:editId="331CBBC6">
              <wp:simplePos x="0" y="0"/>
              <wp:positionH relativeFrom="margin">
                <wp:posOffset>376555</wp:posOffset>
              </wp:positionH>
              <wp:positionV relativeFrom="paragraph">
                <wp:posOffset>251460</wp:posOffset>
              </wp:positionV>
              <wp:extent cx="6431280" cy="3848100"/>
              <wp:effectExtent l="0" t="0" r="762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3">
                        <a:extLst>
                          <a:ext uri="{28A0092B-C50C-407E-A947-70E740481C1C}">
                            <a14:useLocalDpi xmlns:a14="http://schemas.microsoft.com/office/drawing/2010/main" val="0"/>
                          </a:ext>
                        </a:extLst>
                      </a:blip>
                      <a:srcRect t="1059"/>
                      <a:stretch/>
                    </pic:blipFill>
                    <pic:spPr bwMode="auto">
                      <a:xfrm>
                        <a:off x="0" y="0"/>
                        <a:ext cx="6431280"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005" w:rsidRPr="00E275EC">
          <w:rPr>
            <w:rFonts w:ascii="Arial" w:hAnsi="Arial" w:cs="Arial"/>
            <w:rPrChange w:id="667" w:author="Luo Laurence" w:date="2019-03-12T20:09:00Z">
              <w:rPr>
                <w:i w:val="0"/>
              </w:rPr>
            </w:rPrChange>
          </w:rPr>
          <w:t>3.2.2</w:t>
        </w:r>
        <w:r w:rsidR="005C1005" w:rsidRPr="00E275EC">
          <w:rPr>
            <w:rFonts w:ascii="Arial" w:hAnsi="Arial" w:cs="Arial"/>
            <w:rPrChange w:id="668" w:author="Luo Laurence" w:date="2019-03-12T20:09:00Z">
              <w:rPr>
                <w:i w:val="0"/>
              </w:rPr>
            </w:rPrChange>
          </w:rPr>
          <w:tab/>
          <w:t>Stimulus/Response Sequences</w:t>
        </w:r>
      </w:ins>
    </w:p>
    <w:p w:rsidR="005C1005" w:rsidRPr="00E275EC" w:rsidRDefault="005C1005">
      <w:pPr>
        <w:pStyle w:val="level4"/>
        <w:rPr>
          <w:ins w:id="669" w:author="Luo Laurence" w:date="2019-03-12T20:08:00Z"/>
          <w:rFonts w:ascii="Arial" w:hAnsi="Arial" w:cs="Arial"/>
          <w:rPrChange w:id="670" w:author="Luo Laurence" w:date="2019-03-12T20:09:00Z">
            <w:rPr>
              <w:ins w:id="671" w:author="Luo Laurence" w:date="2019-03-12T20:08:00Z"/>
            </w:rPr>
          </w:rPrChange>
        </w:rPr>
        <w:pPrChange w:id="672" w:author="Luo Laurence" w:date="2019-03-12T20:10:00Z">
          <w:pPr>
            <w:ind w:firstLine="634"/>
          </w:pPr>
        </w:pPrChange>
      </w:pPr>
      <w:ins w:id="673" w:author="Luo Laurence" w:date="2019-03-12T20:06:00Z">
        <w:r w:rsidRPr="00E275EC">
          <w:rPr>
            <w:rFonts w:ascii="Arial" w:hAnsi="Arial" w:cs="Arial"/>
            <w:rPrChange w:id="674" w:author="Luo Laurence" w:date="2019-03-12T20:09:00Z">
              <w:rPr/>
            </w:rPrChange>
          </w:rPr>
          <w:t>3.</w:t>
        </w:r>
        <w:r w:rsidR="005534CA" w:rsidRPr="00E275EC">
          <w:rPr>
            <w:rFonts w:ascii="Arial" w:hAnsi="Arial" w:cs="Arial"/>
            <w:rPrChange w:id="675" w:author="Luo Laurence" w:date="2019-03-12T20:09:00Z">
              <w:rPr/>
            </w:rPrChange>
          </w:rPr>
          <w:t>2</w:t>
        </w:r>
        <w:r w:rsidRPr="00E275EC">
          <w:rPr>
            <w:rFonts w:ascii="Arial" w:hAnsi="Arial" w:cs="Arial"/>
            <w:rPrChange w:id="676" w:author="Luo Laurence" w:date="2019-03-12T20:09:00Z">
              <w:rPr/>
            </w:rPrChange>
          </w:rPr>
          <w:t>.3</w:t>
        </w:r>
        <w:r w:rsidRPr="00E275EC">
          <w:rPr>
            <w:rFonts w:ascii="Arial" w:hAnsi="Arial" w:cs="Arial"/>
            <w:rPrChange w:id="677" w:author="Luo Laurence" w:date="2019-03-12T20:09:00Z">
              <w:rPr/>
            </w:rPrChange>
          </w:rPr>
          <w:tab/>
          <w:t>Functional Requirements</w:t>
        </w:r>
      </w:ins>
    </w:p>
    <w:p w:rsidR="005B0FF6" w:rsidRPr="00E275EC" w:rsidRDefault="005B0FF6">
      <w:pPr>
        <w:pStyle w:val="level4"/>
        <w:rPr>
          <w:rFonts w:ascii="Arial" w:hAnsi="Arial" w:cs="Arial"/>
          <w:rPrChange w:id="678" w:author="Luo Laurence" w:date="2019-03-12T20:09:00Z">
            <w:rPr/>
          </w:rPrChange>
        </w:rPr>
        <w:pPrChange w:id="679" w:author="Luo Laurence" w:date="2019-03-12T20:10:00Z">
          <w:pPr>
            <w:pStyle w:val="2"/>
          </w:pPr>
        </w:pPrChange>
      </w:pPr>
      <w:ins w:id="680" w:author="Luo Laurence" w:date="2019-03-12T20:08:00Z">
        <w:r w:rsidRPr="00E275EC">
          <w:rPr>
            <w:rFonts w:ascii="Arial" w:hAnsi="Arial" w:cs="Arial"/>
            <w:rPrChange w:id="681" w:author="Luo Laurence" w:date="2019-03-12T20:09:00Z">
              <w:rPr>
                <w:b w:val="0"/>
              </w:rPr>
            </w:rPrChange>
          </w:rPr>
          <w:t>There is a confirm window for user to confirm the information about the add and</w:t>
        </w:r>
      </w:ins>
      <w:ins w:id="682" w:author="Luo Laurence" w:date="2019-03-12T20:10:00Z">
        <w:r w:rsidR="00580D94">
          <w:rPr>
            <w:rFonts w:ascii="Arial" w:hAnsi="Arial" w:cs="Arial"/>
          </w:rPr>
          <w:t xml:space="preserve"> </w:t>
        </w:r>
      </w:ins>
      <w:ins w:id="683" w:author="Luo Laurence" w:date="2019-03-12T20:08:00Z">
        <w:r w:rsidRPr="00E275EC">
          <w:rPr>
            <w:rFonts w:ascii="Arial" w:hAnsi="Arial" w:cs="Arial"/>
            <w:rPrChange w:id="684" w:author="Luo Laurence" w:date="2019-03-12T20:09:00Z">
              <w:rPr>
                <w:b w:val="0"/>
              </w:rPr>
            </w:rPrChange>
          </w:rPr>
          <w:t>update ingredients</w:t>
        </w:r>
      </w:ins>
    </w:p>
    <w:p w:rsidR="007E4F49" w:rsidRPr="00E275EC" w:rsidRDefault="007E4F49">
      <w:pPr>
        <w:pStyle w:val="1"/>
        <w:rPr>
          <w:rFonts w:ascii="Arial" w:hAnsi="Arial" w:cs="Arial"/>
          <w:rPrChange w:id="685" w:author="Luo Laurence" w:date="2019-03-12T20:09:00Z">
            <w:rPr/>
          </w:rPrChange>
        </w:rPr>
      </w:pPr>
      <w:bookmarkStart w:id="686" w:name="_Toc3314992"/>
      <w:r w:rsidRPr="00E275EC">
        <w:rPr>
          <w:rFonts w:ascii="Arial" w:hAnsi="Arial" w:cs="Arial"/>
          <w:rPrChange w:id="687" w:author="Luo Laurence" w:date="2019-03-12T20:09:00Z">
            <w:rPr/>
          </w:rPrChange>
        </w:rPr>
        <w:t>External Interface Requirements</w:t>
      </w:r>
      <w:bookmarkEnd w:id="586"/>
      <w:r w:rsidR="0005308F" w:rsidRPr="00E275EC">
        <w:rPr>
          <w:rFonts w:ascii="Arial" w:hAnsi="Arial" w:cs="Arial"/>
          <w:rPrChange w:id="688" w:author="Luo Laurence" w:date="2019-03-12T20:09:00Z">
            <w:rPr/>
          </w:rPrChange>
        </w:rPr>
        <w:t xml:space="preserve"> (team work, everyone contributes every section)</w:t>
      </w:r>
      <w:bookmarkEnd w:id="686"/>
    </w:p>
    <w:p w:rsidR="00977BDE" w:rsidRPr="00773736" w:rsidDel="00773736" w:rsidRDefault="00662243" w:rsidP="00C95117">
      <w:pPr>
        <w:pStyle w:val="2"/>
        <w:rPr>
          <w:del w:id="689" w:author="Luo Laurence" w:date="2019-03-12T20:24:00Z"/>
          <w:rFonts w:ascii="Arial" w:hAnsi="Arial" w:cs="Arial"/>
          <w:rPrChange w:id="690" w:author="Luo Laurence" w:date="2019-03-12T20:24:00Z">
            <w:rPr>
              <w:del w:id="691" w:author="Luo Laurence" w:date="2019-03-12T20:24:00Z"/>
            </w:rPr>
          </w:rPrChange>
        </w:rPr>
      </w:pPr>
      <w:bookmarkStart w:id="692" w:name="_Toc3314993"/>
      <w:ins w:id="693" w:author="Luo Laurence" w:date="2019-03-12T20:22:00Z">
        <w:r>
          <w:rPr>
            <w:b w:val="0"/>
            <w:noProof/>
          </w:rPr>
          <w:drawing>
            <wp:anchor distT="0" distB="0" distL="114300" distR="114300" simplePos="0" relativeHeight="251663360" behindDoc="0" locked="0" layoutInCell="1" allowOverlap="1">
              <wp:simplePos x="0" y="0"/>
              <wp:positionH relativeFrom="margin">
                <wp:posOffset>123190</wp:posOffset>
              </wp:positionH>
              <wp:positionV relativeFrom="paragraph">
                <wp:posOffset>2782570</wp:posOffset>
              </wp:positionV>
              <wp:extent cx="5428606" cy="2279650"/>
              <wp:effectExtent l="0" t="0" r="127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幻灯片2.PNG"/>
                      <pic:cNvPicPr/>
                    </pic:nvPicPr>
                    <pic:blipFill rotWithShape="1">
                      <a:blip r:embed="rId14">
                        <a:extLst>
                          <a:ext uri="{28A0092B-C50C-407E-A947-70E740481C1C}">
                            <a14:useLocalDpi xmlns:a14="http://schemas.microsoft.com/office/drawing/2010/main" val="0"/>
                          </a:ext>
                        </a:extLst>
                      </a:blip>
                      <a:srcRect r="7442" b="30901"/>
                      <a:stretch/>
                    </pic:blipFill>
                    <pic:spPr bwMode="auto">
                      <a:xfrm>
                        <a:off x="0" y="0"/>
                        <a:ext cx="5428606" cy="227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b w:val="0"/>
            <w:i/>
            <w:noProof/>
          </w:rPr>
          <w:drawing>
            <wp:anchor distT="0" distB="0" distL="114300" distR="114300" simplePos="0" relativeHeight="251662336" behindDoc="0" locked="0" layoutInCell="1" allowOverlap="1">
              <wp:simplePos x="0" y="0"/>
              <wp:positionH relativeFrom="margin">
                <wp:posOffset>135255</wp:posOffset>
              </wp:positionH>
              <wp:positionV relativeFrom="paragraph">
                <wp:posOffset>496570</wp:posOffset>
              </wp:positionV>
              <wp:extent cx="5392132" cy="2279650"/>
              <wp:effectExtent l="0" t="0" r="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幻灯片1.PNG"/>
                      <pic:cNvPicPr/>
                    </pic:nvPicPr>
                    <pic:blipFill rotWithShape="1">
                      <a:blip r:embed="rId15">
                        <a:extLst>
                          <a:ext uri="{28A0092B-C50C-407E-A947-70E740481C1C}">
                            <a14:useLocalDpi xmlns:a14="http://schemas.microsoft.com/office/drawing/2010/main" val="0"/>
                          </a:ext>
                        </a:extLst>
                      </a:blip>
                      <a:srcRect r="8064" b="30901"/>
                      <a:stretch/>
                    </pic:blipFill>
                    <pic:spPr bwMode="auto">
                      <a:xfrm>
                        <a:off x="0" y="0"/>
                        <a:ext cx="5392132" cy="227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694" w:author="Luo Laurence" w:date="2019-03-12T20:23:00Z">
        <w:r w:rsidR="00977BDE">
          <w:rPr>
            <w:b w:val="0"/>
            <w:noProof/>
          </w:rPr>
          <w:drawing>
            <wp:anchor distT="0" distB="0" distL="114300" distR="114300" simplePos="0" relativeHeight="251664384" behindDoc="0" locked="0" layoutInCell="1" allowOverlap="1">
              <wp:simplePos x="0" y="0"/>
              <wp:positionH relativeFrom="margin">
                <wp:posOffset>133237</wp:posOffset>
              </wp:positionH>
              <wp:positionV relativeFrom="paragraph">
                <wp:posOffset>5102758</wp:posOffset>
              </wp:positionV>
              <wp:extent cx="5865086" cy="2389074"/>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幻灯片3.PNG"/>
                      <pic:cNvPicPr/>
                    </pic:nvPicPr>
                    <pic:blipFill rotWithShape="1">
                      <a:blip r:embed="rId16">
                        <a:extLst>
                          <a:ext uri="{28A0092B-C50C-407E-A947-70E740481C1C}">
                            <a14:useLocalDpi xmlns:a14="http://schemas.microsoft.com/office/drawing/2010/main" val="0"/>
                          </a:ext>
                        </a:extLst>
                      </a:blip>
                      <a:srcRect b="27584"/>
                      <a:stretch/>
                    </pic:blipFill>
                    <pic:spPr bwMode="auto">
                      <a:xfrm>
                        <a:off x="0" y="0"/>
                        <a:ext cx="5868305" cy="2390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7E4F49" w:rsidRPr="00E275EC">
        <w:rPr>
          <w:rFonts w:ascii="Arial" w:hAnsi="Arial" w:cs="Arial"/>
          <w:b w:val="0"/>
          <w:rPrChange w:id="695" w:author="Luo Laurence" w:date="2019-03-12T20:09:00Z">
            <w:rPr>
              <w:b w:val="0"/>
            </w:rPr>
          </w:rPrChange>
        </w:rPr>
        <w:t>User Interfaces</w:t>
      </w:r>
      <w:bookmarkEnd w:id="692"/>
    </w:p>
    <w:p w:rsidR="007E4F49" w:rsidRPr="00BE7E0A" w:rsidRDefault="007E4F49">
      <w:pPr>
        <w:pStyle w:val="2"/>
        <w:rPr>
          <w:rFonts w:cs="Arial"/>
        </w:rPr>
        <w:pPrChange w:id="696" w:author="Luo Laurence" w:date="2019-03-12T20:24:00Z">
          <w:pPr>
            <w:pStyle w:val="template"/>
          </w:pPr>
        </w:pPrChange>
      </w:pPr>
      <w:bookmarkStart w:id="697" w:name="_Toc3314994"/>
      <w:del w:id="698" w:author="Luo Laurence" w:date="2019-03-12T19:40:00Z">
        <w:r w:rsidRPr="00E275EC" w:rsidDel="005D12A8">
          <w:rPr>
            <w:rFonts w:ascii="Arial" w:hAnsi="Arial" w:cs="Arial"/>
            <w:i/>
            <w:rPrChange w:id="699" w:author="Luo Laurence" w:date="2019-03-12T20:09:00Z">
              <w:rPr>
                <w:b/>
                <w:i w:val="0"/>
              </w:rPr>
            </w:rPrChange>
          </w:rPr>
          <w:delTex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delText>
        </w:r>
      </w:del>
      <w:bookmarkEnd w:id="697"/>
    </w:p>
    <w:p w:rsidR="006A2634" w:rsidRPr="00E275EC" w:rsidRDefault="007E4F49" w:rsidP="008647E8">
      <w:pPr>
        <w:pStyle w:val="2"/>
        <w:rPr>
          <w:rFonts w:ascii="Arial" w:hAnsi="Arial" w:cs="Arial"/>
          <w:rPrChange w:id="700" w:author="Luo Laurence" w:date="2019-03-12T20:09:00Z">
            <w:rPr/>
          </w:rPrChange>
        </w:rPr>
      </w:pPr>
      <w:bookmarkStart w:id="701" w:name="_Toc439994684"/>
      <w:bookmarkStart w:id="702" w:name="_Toc3314995"/>
      <w:r w:rsidRPr="00E275EC">
        <w:rPr>
          <w:rFonts w:ascii="Arial" w:hAnsi="Arial" w:cs="Arial"/>
          <w:rPrChange w:id="703" w:author="Luo Laurence" w:date="2019-03-12T20:09:00Z">
            <w:rPr/>
          </w:rPrChange>
        </w:rPr>
        <w:t>Hardware Interfaces</w:t>
      </w:r>
      <w:bookmarkEnd w:id="701"/>
      <w:bookmarkEnd w:id="702"/>
    </w:p>
    <w:p w:rsidR="006A2634" w:rsidRPr="00C95117" w:rsidRDefault="006A2634">
      <w:pPr>
        <w:pStyle w:val="template"/>
        <w:rPr>
          <w:rFonts w:cs="Arial"/>
          <w:i w:val="0"/>
          <w:lang w:eastAsia="zh-CN"/>
        </w:rPr>
      </w:pPr>
      <w:r w:rsidRPr="00C95117">
        <w:rPr>
          <w:rFonts w:cs="Arial"/>
          <w:i w:val="0"/>
          <w:lang w:eastAsia="zh-CN"/>
        </w:rPr>
        <w:t xml:space="preserve">This application is desktop-based and it has GUI </w:t>
      </w:r>
      <w:r w:rsidR="009B4C18" w:rsidRPr="00C95117">
        <w:rPr>
          <w:rFonts w:cs="Arial"/>
          <w:i w:val="0"/>
          <w:lang w:eastAsia="zh-CN"/>
        </w:rPr>
        <w:t>displayed on the Monitor. User can use mouse and keyboard to input data.</w:t>
      </w:r>
    </w:p>
    <w:p w:rsidR="009B4C18" w:rsidRPr="00E275EC" w:rsidRDefault="007E4F49" w:rsidP="008647E8">
      <w:pPr>
        <w:pStyle w:val="2"/>
        <w:rPr>
          <w:rFonts w:ascii="Arial" w:hAnsi="Arial" w:cs="Arial"/>
          <w:rPrChange w:id="704" w:author="Luo Laurence" w:date="2019-03-12T20:09:00Z">
            <w:rPr/>
          </w:rPrChange>
        </w:rPr>
      </w:pPr>
      <w:bookmarkStart w:id="705" w:name="_Toc439994685"/>
      <w:bookmarkStart w:id="706" w:name="_Toc3314996"/>
      <w:r w:rsidRPr="00E275EC">
        <w:rPr>
          <w:rFonts w:ascii="Arial" w:hAnsi="Arial" w:cs="Arial"/>
          <w:rPrChange w:id="707" w:author="Luo Laurence" w:date="2019-03-12T20:09:00Z">
            <w:rPr/>
          </w:rPrChange>
        </w:rPr>
        <w:t>Software Interfaces</w:t>
      </w:r>
      <w:bookmarkEnd w:id="705"/>
      <w:bookmarkEnd w:id="706"/>
    </w:p>
    <w:p w:rsidR="009B4C18" w:rsidRPr="00C95117" w:rsidRDefault="008647E8">
      <w:pPr>
        <w:pStyle w:val="template"/>
        <w:rPr>
          <w:rFonts w:cs="Arial"/>
          <w:i w:val="0"/>
          <w:lang w:eastAsia="zh-CN"/>
        </w:rPr>
      </w:pPr>
      <w:r w:rsidRPr="00C95117">
        <w:rPr>
          <w:rFonts w:cs="Arial"/>
          <w:i w:val="0"/>
          <w:lang w:eastAsia="zh-CN"/>
        </w:rPr>
        <w:t>This software needs to connect to local database to record and load recipes</w:t>
      </w:r>
      <w:r w:rsidR="00754145" w:rsidRPr="00C95117">
        <w:rPr>
          <w:rFonts w:cs="Arial"/>
          <w:i w:val="0"/>
          <w:lang w:eastAsia="zh-CN"/>
        </w:rPr>
        <w:t>, which will be decided and developed in the furture.</w:t>
      </w:r>
    </w:p>
    <w:p w:rsidR="009B4C18" w:rsidRPr="00E275EC" w:rsidRDefault="007E4F49" w:rsidP="00754145">
      <w:pPr>
        <w:pStyle w:val="2"/>
        <w:rPr>
          <w:rFonts w:ascii="Arial" w:hAnsi="Arial" w:cs="Arial"/>
          <w:rPrChange w:id="708" w:author="Luo Laurence" w:date="2019-03-12T20:09:00Z">
            <w:rPr/>
          </w:rPrChange>
        </w:rPr>
      </w:pPr>
      <w:bookmarkStart w:id="709" w:name="_Toc439994686"/>
      <w:bookmarkStart w:id="710" w:name="_Toc3314997"/>
      <w:r w:rsidRPr="00E275EC">
        <w:rPr>
          <w:rFonts w:ascii="Arial" w:hAnsi="Arial" w:cs="Arial"/>
          <w:rPrChange w:id="711" w:author="Luo Laurence" w:date="2019-03-12T20:09:00Z">
            <w:rPr/>
          </w:rPrChange>
        </w:rPr>
        <w:t>Communications Interfaces</w:t>
      </w:r>
      <w:bookmarkEnd w:id="709"/>
      <w:bookmarkEnd w:id="710"/>
    </w:p>
    <w:p w:rsidR="009B4C18" w:rsidRPr="00C95117" w:rsidRDefault="009B4C18">
      <w:pPr>
        <w:pStyle w:val="template"/>
        <w:rPr>
          <w:rFonts w:cs="Arial"/>
          <w:i w:val="0"/>
          <w:lang w:eastAsia="zh-CN"/>
        </w:rPr>
      </w:pPr>
      <w:r w:rsidRPr="00BE7E0A">
        <w:rPr>
          <w:rFonts w:cs="Arial"/>
          <w:i w:val="0"/>
          <w:lang w:eastAsia="zh-CN"/>
        </w:rPr>
        <w:t>N</w:t>
      </w:r>
      <w:r w:rsidRPr="00C95117">
        <w:rPr>
          <w:rFonts w:cs="Arial"/>
          <w:i w:val="0"/>
          <w:lang w:eastAsia="zh-CN"/>
        </w:rPr>
        <w:t>/A</w:t>
      </w:r>
    </w:p>
    <w:p w:rsidR="007E4F49" w:rsidRPr="00E275EC" w:rsidRDefault="007E4F49">
      <w:pPr>
        <w:pStyle w:val="1"/>
        <w:rPr>
          <w:rFonts w:ascii="Arial" w:hAnsi="Arial" w:cs="Arial"/>
          <w:rPrChange w:id="712" w:author="Luo Laurence" w:date="2019-03-12T20:09:00Z">
            <w:rPr/>
          </w:rPrChange>
        </w:rPr>
      </w:pPr>
      <w:bookmarkStart w:id="713" w:name="_Toc3314998"/>
      <w:bookmarkStart w:id="714" w:name="_Toc439994690"/>
      <w:r w:rsidRPr="00E275EC">
        <w:rPr>
          <w:rFonts w:ascii="Arial" w:hAnsi="Arial" w:cs="Arial"/>
          <w:rPrChange w:id="715" w:author="Luo Laurence" w:date="2019-03-12T20:09:00Z">
            <w:rPr/>
          </w:rPrChange>
        </w:rPr>
        <w:t>Other Nonfunctional Requirements</w:t>
      </w:r>
      <w:r w:rsidR="0005308F" w:rsidRPr="00E275EC">
        <w:rPr>
          <w:rFonts w:ascii="Arial" w:hAnsi="Arial" w:cs="Arial"/>
          <w:rPrChange w:id="716" w:author="Luo Laurence" w:date="2019-03-12T20:09:00Z">
            <w:rPr/>
          </w:rPrChange>
        </w:rPr>
        <w:t xml:space="preserve"> (team work, everyone contributes every section)</w:t>
      </w:r>
      <w:bookmarkEnd w:id="713"/>
    </w:p>
    <w:p w:rsidR="007E4F49" w:rsidRPr="00E275EC" w:rsidRDefault="007E4F49">
      <w:pPr>
        <w:pStyle w:val="2"/>
        <w:rPr>
          <w:rFonts w:ascii="Arial" w:hAnsi="Arial" w:cs="Arial"/>
          <w:rPrChange w:id="717" w:author="Luo Laurence" w:date="2019-03-12T20:09:00Z">
            <w:rPr/>
          </w:rPrChange>
        </w:rPr>
      </w:pPr>
      <w:bookmarkStart w:id="718" w:name="_Toc3314999"/>
      <w:r w:rsidRPr="00E275EC">
        <w:rPr>
          <w:rFonts w:ascii="Arial" w:hAnsi="Arial" w:cs="Arial"/>
          <w:rPrChange w:id="719" w:author="Luo Laurence" w:date="2019-03-12T20:09:00Z">
            <w:rPr/>
          </w:rPrChange>
        </w:rPr>
        <w:t>Performance Requirements</w:t>
      </w:r>
      <w:bookmarkEnd w:id="714"/>
      <w:bookmarkEnd w:id="718"/>
    </w:p>
    <w:p w:rsidR="009B4C18" w:rsidRPr="00C95117" w:rsidRDefault="00754145" w:rsidP="00754145">
      <w:pPr>
        <w:pStyle w:val="template"/>
        <w:ind w:left="720" w:hanging="720"/>
        <w:rPr>
          <w:rFonts w:cs="Arial"/>
          <w:i w:val="0"/>
          <w:lang w:eastAsia="zh-CN"/>
        </w:rPr>
      </w:pPr>
      <w:r w:rsidRPr="00BE7E0A">
        <w:rPr>
          <w:rFonts w:cs="Arial"/>
          <w:i w:val="0"/>
          <w:lang w:eastAsia="zh-CN"/>
        </w:rPr>
        <w:t>T</w:t>
      </w:r>
      <w:r w:rsidRPr="00C95117">
        <w:rPr>
          <w:rFonts w:cs="Arial"/>
          <w:i w:val="0"/>
          <w:lang w:eastAsia="zh-CN"/>
        </w:rPr>
        <w:t>BD</w:t>
      </w:r>
    </w:p>
    <w:p w:rsidR="009B4C18" w:rsidRPr="00E275EC" w:rsidRDefault="007E4F49" w:rsidP="00754145">
      <w:pPr>
        <w:pStyle w:val="2"/>
        <w:rPr>
          <w:rFonts w:ascii="Arial" w:hAnsi="Arial" w:cs="Arial"/>
          <w:rPrChange w:id="720" w:author="Luo Laurence" w:date="2019-03-12T20:09:00Z">
            <w:rPr/>
          </w:rPrChange>
        </w:rPr>
      </w:pPr>
      <w:bookmarkStart w:id="721" w:name="_Toc439994691"/>
      <w:bookmarkStart w:id="722" w:name="_Toc3315000"/>
      <w:r w:rsidRPr="00E275EC">
        <w:rPr>
          <w:rFonts w:ascii="Arial" w:hAnsi="Arial" w:cs="Arial"/>
          <w:rPrChange w:id="723" w:author="Luo Laurence" w:date="2019-03-12T20:09:00Z">
            <w:rPr/>
          </w:rPrChange>
        </w:rPr>
        <w:t>Safety Requirements</w:t>
      </w:r>
      <w:bookmarkEnd w:id="721"/>
      <w:bookmarkEnd w:id="722"/>
    </w:p>
    <w:p w:rsidR="009B4C18" w:rsidRPr="00E275EC" w:rsidRDefault="00754145">
      <w:pPr>
        <w:pStyle w:val="template"/>
        <w:rPr>
          <w:rFonts w:cs="Arial"/>
          <w:i w:val="0"/>
          <w:lang w:eastAsia="zh-CN"/>
          <w:rPrChange w:id="724" w:author="Luo Laurence" w:date="2019-03-12T20:09:00Z">
            <w:rPr>
              <w:i w:val="0"/>
              <w:lang w:eastAsia="zh-CN"/>
            </w:rPr>
          </w:rPrChange>
        </w:rPr>
      </w:pPr>
      <w:r w:rsidRPr="00C95117">
        <w:rPr>
          <w:rFonts w:cs="Arial"/>
          <w:i w:val="0"/>
          <w:lang w:eastAsia="zh-CN"/>
        </w:rPr>
        <w:t xml:space="preserve">This software only works as a method for users to store and display their recipes. </w:t>
      </w:r>
      <w:r w:rsidR="009B4C18" w:rsidRPr="00C95117">
        <w:rPr>
          <w:rFonts w:cs="Arial"/>
          <w:i w:val="0"/>
          <w:lang w:eastAsia="zh-CN"/>
        </w:rPr>
        <w:t xml:space="preserve">The </w:t>
      </w:r>
      <w:r w:rsidRPr="00BE7E0A">
        <w:rPr>
          <w:rFonts w:cs="Arial"/>
          <w:i w:val="0"/>
          <w:lang w:eastAsia="zh-CN"/>
        </w:rPr>
        <w:t>software</w:t>
      </w:r>
      <w:r w:rsidR="009B4C18" w:rsidRPr="00BE7E0A">
        <w:rPr>
          <w:rFonts w:cs="Arial"/>
          <w:i w:val="0"/>
          <w:lang w:eastAsia="zh-CN"/>
        </w:rPr>
        <w:t xml:space="preserve"> has no ability to check whether the recipe </w:t>
      </w:r>
      <w:r w:rsidRPr="00E275EC">
        <w:rPr>
          <w:rFonts w:cs="Arial"/>
          <w:i w:val="0"/>
          <w:lang w:eastAsia="zh-CN"/>
          <w:rPrChange w:id="725" w:author="Luo Laurence" w:date="2019-03-12T20:09:00Z">
            <w:rPr>
              <w:i w:val="0"/>
              <w:lang w:eastAsia="zh-CN"/>
            </w:rPr>
          </w:rPrChange>
        </w:rPr>
        <w:t>could bring harms to</w:t>
      </w:r>
      <w:r w:rsidR="009B4C18" w:rsidRPr="00E275EC">
        <w:rPr>
          <w:rFonts w:cs="Arial"/>
          <w:i w:val="0"/>
          <w:lang w:eastAsia="zh-CN"/>
          <w:rPrChange w:id="726" w:author="Luo Laurence" w:date="2019-03-12T20:09:00Z">
            <w:rPr>
              <w:i w:val="0"/>
              <w:lang w:eastAsia="zh-CN"/>
            </w:rPr>
          </w:rPrChange>
        </w:rPr>
        <w:t xml:space="preserve"> human.</w:t>
      </w:r>
      <w:r w:rsidRPr="00E275EC">
        <w:rPr>
          <w:rFonts w:cs="Arial"/>
          <w:i w:val="0"/>
          <w:lang w:eastAsia="zh-CN"/>
          <w:rPrChange w:id="727" w:author="Luo Laurence" w:date="2019-03-12T20:09:00Z">
            <w:rPr>
              <w:i w:val="0"/>
              <w:lang w:eastAsia="zh-CN"/>
            </w:rPr>
          </w:rPrChange>
        </w:rPr>
        <w:t xml:space="preserve"> </w:t>
      </w:r>
      <w:r w:rsidRPr="00E275EC">
        <w:rPr>
          <w:rFonts w:cs="Arial"/>
          <w:i w:val="0"/>
          <w:rPrChange w:id="728" w:author="Luo Laurence" w:date="2019-03-12T20:09:00Z">
            <w:rPr>
              <w:i w:val="0"/>
            </w:rPr>
          </w:rPrChange>
        </w:rPr>
        <w:t>User will be solely-responsible for the context of their recipe.</w:t>
      </w:r>
    </w:p>
    <w:p w:rsidR="009B4C18" w:rsidRPr="00E275EC" w:rsidRDefault="007E4F49" w:rsidP="00754145">
      <w:pPr>
        <w:pStyle w:val="2"/>
        <w:rPr>
          <w:rFonts w:ascii="Arial" w:hAnsi="Arial" w:cs="Arial"/>
          <w:rPrChange w:id="729" w:author="Luo Laurence" w:date="2019-03-12T20:09:00Z">
            <w:rPr/>
          </w:rPrChange>
        </w:rPr>
      </w:pPr>
      <w:bookmarkStart w:id="730" w:name="_Toc439994692"/>
      <w:bookmarkStart w:id="731" w:name="_Toc3315001"/>
      <w:r w:rsidRPr="00E275EC">
        <w:rPr>
          <w:rFonts w:ascii="Arial" w:hAnsi="Arial" w:cs="Arial"/>
          <w:rPrChange w:id="732" w:author="Luo Laurence" w:date="2019-03-12T20:09:00Z">
            <w:rPr/>
          </w:rPrChange>
        </w:rPr>
        <w:t>Security Requirements</w:t>
      </w:r>
      <w:bookmarkEnd w:id="730"/>
      <w:bookmarkEnd w:id="731"/>
    </w:p>
    <w:p w:rsidR="009B4C18" w:rsidRPr="00E275EC" w:rsidRDefault="009B4C18">
      <w:pPr>
        <w:pStyle w:val="template"/>
        <w:rPr>
          <w:rFonts w:cs="Arial"/>
          <w:i w:val="0"/>
          <w:lang w:eastAsia="zh-CN"/>
          <w:rPrChange w:id="733" w:author="Luo Laurence" w:date="2019-03-12T20:09:00Z">
            <w:rPr>
              <w:i w:val="0"/>
              <w:lang w:eastAsia="zh-CN"/>
            </w:rPr>
          </w:rPrChange>
        </w:rPr>
      </w:pPr>
      <w:r w:rsidRPr="00BE7E0A">
        <w:rPr>
          <w:rFonts w:cs="Arial"/>
          <w:i w:val="0"/>
          <w:lang w:eastAsia="zh-CN"/>
        </w:rPr>
        <w:t>T</w:t>
      </w:r>
      <w:r w:rsidRPr="00C95117">
        <w:rPr>
          <w:rFonts w:cs="Arial"/>
          <w:i w:val="0"/>
          <w:lang w:eastAsia="zh-CN"/>
        </w:rPr>
        <w:t xml:space="preserve">he </w:t>
      </w:r>
      <w:r w:rsidR="00754145" w:rsidRPr="00C95117">
        <w:rPr>
          <w:rFonts w:cs="Arial"/>
          <w:i w:val="0"/>
          <w:lang w:eastAsia="zh-CN"/>
        </w:rPr>
        <w:t>software</w:t>
      </w:r>
      <w:r w:rsidRPr="00C95117">
        <w:rPr>
          <w:rFonts w:cs="Arial"/>
          <w:i w:val="0"/>
          <w:lang w:eastAsia="zh-CN"/>
        </w:rPr>
        <w:t xml:space="preserve"> will not share the recipe or </w:t>
      </w:r>
      <w:r w:rsidR="004B2A1F" w:rsidRPr="00BE7E0A">
        <w:rPr>
          <w:rFonts w:cs="Arial"/>
          <w:i w:val="0"/>
          <w:lang w:eastAsia="zh-CN"/>
        </w:rPr>
        <w:t xml:space="preserve">any other user data without the permission of user. </w:t>
      </w:r>
      <w:r w:rsidR="00754145" w:rsidRPr="00BE7E0A">
        <w:rPr>
          <w:rFonts w:cs="Arial"/>
          <w:i w:val="0"/>
          <w:lang w:eastAsia="zh-CN"/>
        </w:rPr>
        <w:t>Data will be stored locally, so we will not provide an</w:t>
      </w:r>
      <w:r w:rsidR="00754145" w:rsidRPr="00E275EC">
        <w:rPr>
          <w:rFonts w:cs="Arial"/>
          <w:i w:val="0"/>
          <w:lang w:eastAsia="zh-CN"/>
          <w:rPrChange w:id="734" w:author="Luo Laurence" w:date="2019-03-12T20:09:00Z">
            <w:rPr>
              <w:i w:val="0"/>
              <w:lang w:eastAsia="zh-CN"/>
            </w:rPr>
          </w:rPrChange>
        </w:rPr>
        <w:t>y authentication methods for entering our software.</w:t>
      </w:r>
    </w:p>
    <w:p w:rsidR="007E4F49" w:rsidRPr="00E275EC" w:rsidRDefault="007E4F49">
      <w:pPr>
        <w:pStyle w:val="2"/>
        <w:rPr>
          <w:rFonts w:ascii="Arial" w:hAnsi="Arial" w:cs="Arial"/>
          <w:rPrChange w:id="735" w:author="Luo Laurence" w:date="2019-03-12T20:09:00Z">
            <w:rPr/>
          </w:rPrChange>
        </w:rPr>
      </w:pPr>
      <w:bookmarkStart w:id="736" w:name="_Toc439994693"/>
      <w:bookmarkStart w:id="737" w:name="_Toc3315002"/>
      <w:r w:rsidRPr="00E275EC">
        <w:rPr>
          <w:rFonts w:ascii="Arial" w:hAnsi="Arial" w:cs="Arial"/>
          <w:rPrChange w:id="738" w:author="Luo Laurence" w:date="2019-03-12T20:09:00Z">
            <w:rPr/>
          </w:rPrChange>
        </w:rPr>
        <w:t>Software Quality Attributes</w:t>
      </w:r>
      <w:bookmarkEnd w:id="736"/>
      <w:bookmarkEnd w:id="737"/>
    </w:p>
    <w:p w:rsidR="007E4F49" w:rsidRPr="00C95117" w:rsidRDefault="00754145">
      <w:pPr>
        <w:pStyle w:val="template"/>
        <w:rPr>
          <w:rFonts w:cs="Arial"/>
          <w:i w:val="0"/>
        </w:rPr>
      </w:pPr>
      <w:r w:rsidRPr="00C95117">
        <w:rPr>
          <w:rFonts w:cs="Arial"/>
          <w:i w:val="0"/>
        </w:rPr>
        <w:t>TBD</w:t>
      </w:r>
    </w:p>
    <w:p w:rsidR="007E4F49" w:rsidRPr="00E275EC" w:rsidRDefault="007E4F49">
      <w:pPr>
        <w:pStyle w:val="1"/>
        <w:rPr>
          <w:rFonts w:ascii="Arial" w:hAnsi="Arial" w:cs="Arial"/>
          <w:rPrChange w:id="739" w:author="Luo Laurence" w:date="2019-03-12T20:09:00Z">
            <w:rPr/>
          </w:rPrChange>
        </w:rPr>
      </w:pPr>
      <w:bookmarkStart w:id="740" w:name="_Toc439994695"/>
      <w:bookmarkStart w:id="741" w:name="_Toc3315003"/>
      <w:r w:rsidRPr="00E275EC">
        <w:rPr>
          <w:rFonts w:ascii="Arial" w:hAnsi="Arial" w:cs="Arial"/>
          <w:rPrChange w:id="742" w:author="Luo Laurence" w:date="2019-03-12T20:09:00Z">
            <w:rPr/>
          </w:rPrChange>
        </w:rPr>
        <w:t>Other Requirements</w:t>
      </w:r>
      <w:bookmarkEnd w:id="740"/>
      <w:r w:rsidR="0005308F" w:rsidRPr="00E275EC">
        <w:rPr>
          <w:rFonts w:ascii="Arial" w:hAnsi="Arial" w:cs="Arial"/>
          <w:rPrChange w:id="743" w:author="Luo Laurence" w:date="2019-03-12T20:09:00Z">
            <w:rPr/>
          </w:rPrChange>
        </w:rPr>
        <w:t xml:space="preserve"> (team work, everyone contributes every section)</w:t>
      </w:r>
      <w:bookmarkEnd w:id="741"/>
    </w:p>
    <w:p w:rsidR="007E4F49" w:rsidRPr="00C95117" w:rsidRDefault="005E0BF1">
      <w:pPr>
        <w:pStyle w:val="template"/>
        <w:rPr>
          <w:rFonts w:cs="Arial"/>
          <w:i w:val="0"/>
        </w:rPr>
      </w:pPr>
      <w:r w:rsidRPr="00C95117">
        <w:rPr>
          <w:rFonts w:cs="Arial"/>
          <w:i w:val="0"/>
        </w:rPr>
        <w:t>TBD</w:t>
      </w:r>
    </w:p>
    <w:p w:rsidR="007E4F49" w:rsidRPr="00E275EC" w:rsidRDefault="007E4F49">
      <w:pPr>
        <w:pStyle w:val="TOCEntry"/>
        <w:rPr>
          <w:rFonts w:ascii="Arial" w:hAnsi="Arial" w:cs="Arial"/>
          <w:rPrChange w:id="744" w:author="Luo Laurence" w:date="2019-03-12T20:09:00Z">
            <w:rPr/>
          </w:rPrChange>
        </w:rPr>
      </w:pPr>
      <w:bookmarkStart w:id="745" w:name="_Toc439994696"/>
      <w:bookmarkStart w:id="746" w:name="_Toc3315004"/>
      <w:r w:rsidRPr="00E275EC">
        <w:rPr>
          <w:rFonts w:ascii="Arial" w:hAnsi="Arial" w:cs="Arial"/>
          <w:rPrChange w:id="747" w:author="Luo Laurence" w:date="2019-03-12T20:09:00Z">
            <w:rPr/>
          </w:rPrChange>
        </w:rPr>
        <w:t>Appendix A: Glossary</w:t>
      </w:r>
      <w:bookmarkEnd w:id="745"/>
      <w:bookmarkEnd w:id="746"/>
    </w:p>
    <w:p w:rsidR="007E4F49" w:rsidRPr="00C95117" w:rsidRDefault="00754145">
      <w:pPr>
        <w:pStyle w:val="template"/>
        <w:rPr>
          <w:rFonts w:cs="Arial"/>
          <w:i w:val="0"/>
        </w:rPr>
      </w:pPr>
      <w:r w:rsidRPr="00C95117">
        <w:rPr>
          <w:rFonts w:cs="Arial"/>
          <w:i w:val="0"/>
        </w:rPr>
        <w:t>N/A</w:t>
      </w:r>
    </w:p>
    <w:p w:rsidR="007E4F49" w:rsidRPr="00E275EC" w:rsidRDefault="007E4F49">
      <w:pPr>
        <w:pStyle w:val="TOCEntry"/>
        <w:rPr>
          <w:rFonts w:ascii="Arial" w:hAnsi="Arial" w:cs="Arial"/>
          <w:rPrChange w:id="748" w:author="Luo Laurence" w:date="2019-03-12T20:09:00Z">
            <w:rPr/>
          </w:rPrChange>
        </w:rPr>
      </w:pPr>
      <w:bookmarkStart w:id="749" w:name="_Toc439994697"/>
      <w:bookmarkStart w:id="750" w:name="_Toc3315005"/>
      <w:r w:rsidRPr="00E275EC">
        <w:rPr>
          <w:rFonts w:ascii="Arial" w:hAnsi="Arial" w:cs="Arial"/>
          <w:rPrChange w:id="751" w:author="Luo Laurence" w:date="2019-03-12T20:09:00Z">
            <w:rPr/>
          </w:rPrChange>
        </w:rPr>
        <w:t>Appendix B: Analysis Models</w:t>
      </w:r>
      <w:bookmarkEnd w:id="749"/>
      <w:bookmarkEnd w:id="750"/>
    </w:p>
    <w:p w:rsidR="007E4F49" w:rsidRPr="00C95117" w:rsidRDefault="005E0BF1">
      <w:pPr>
        <w:pStyle w:val="template"/>
        <w:rPr>
          <w:rFonts w:cs="Arial"/>
          <w:i w:val="0"/>
        </w:rPr>
      </w:pPr>
      <w:r w:rsidRPr="00C95117">
        <w:rPr>
          <w:rFonts w:cs="Arial"/>
          <w:i w:val="0"/>
        </w:rPr>
        <w:t>N/A</w:t>
      </w:r>
    </w:p>
    <w:p w:rsidR="007E4F49" w:rsidRPr="00E275EC" w:rsidRDefault="007E4F49">
      <w:pPr>
        <w:pStyle w:val="TOCEntry"/>
        <w:rPr>
          <w:rFonts w:ascii="Arial" w:hAnsi="Arial" w:cs="Arial"/>
          <w:rPrChange w:id="752" w:author="Luo Laurence" w:date="2019-03-12T20:09:00Z">
            <w:rPr/>
          </w:rPrChange>
        </w:rPr>
      </w:pPr>
      <w:bookmarkStart w:id="753" w:name="_Toc439994698"/>
      <w:bookmarkStart w:id="754" w:name="_Toc3315006"/>
      <w:r w:rsidRPr="00E275EC">
        <w:rPr>
          <w:rFonts w:ascii="Arial" w:hAnsi="Arial" w:cs="Arial"/>
          <w:rPrChange w:id="755" w:author="Luo Laurence" w:date="2019-03-12T20:09:00Z">
            <w:rPr/>
          </w:rPrChange>
        </w:rPr>
        <w:t>Appendix C: Issues List</w:t>
      </w:r>
      <w:bookmarkEnd w:id="753"/>
      <w:bookmarkEnd w:id="754"/>
    </w:p>
    <w:p w:rsidR="007E4F49" w:rsidRPr="00C95117" w:rsidRDefault="005E0BF1">
      <w:pPr>
        <w:pStyle w:val="template"/>
        <w:rPr>
          <w:rFonts w:cs="Arial"/>
          <w:i w:val="0"/>
        </w:rPr>
      </w:pPr>
      <w:r w:rsidRPr="00C95117">
        <w:rPr>
          <w:rFonts w:cs="Arial"/>
          <w:i w:val="0"/>
        </w:rPr>
        <w:t>TBD</w:t>
      </w:r>
    </w:p>
    <w:sectPr w:rsidR="007E4F49" w:rsidRPr="00C95117">
      <w:head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1DC" w:rsidRDefault="00EF01DC">
      <w:pPr>
        <w:spacing w:line="240" w:lineRule="auto"/>
      </w:pPr>
      <w:r>
        <w:separator/>
      </w:r>
    </w:p>
  </w:endnote>
  <w:endnote w:type="continuationSeparator" w:id="0">
    <w:p w:rsidR="00EF01DC" w:rsidRDefault="00EF01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A1F" w:rsidRDefault="004B2A1F">
    <w:pPr>
      <w:pStyle w:val="a8"/>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A1F" w:rsidRDefault="004B2A1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1DC" w:rsidRDefault="00EF01DC">
      <w:pPr>
        <w:spacing w:line="240" w:lineRule="auto"/>
      </w:pPr>
      <w:r>
        <w:separator/>
      </w:r>
    </w:p>
  </w:footnote>
  <w:footnote w:type="continuationSeparator" w:id="0">
    <w:p w:rsidR="00EF01DC" w:rsidRDefault="00EF01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A1F" w:rsidRDefault="004B2A1F">
    <w:pPr>
      <w:pStyle w:val="a7"/>
    </w:pPr>
    <w:r>
      <w:t>Software</w:t>
    </w:r>
    <w:r>
      <w:rPr>
        <w:sz w:val="24"/>
      </w:rPr>
      <w:t xml:space="preserve"> </w:t>
    </w:r>
    <w:r>
      <w:t xml:space="preserve">Requirements Specification for </w:t>
    </w:r>
    <w:r w:rsidRPr="00980359">
      <w:rPr>
        <w:u w:val="single"/>
      </w:rPr>
      <w:t>Brew Day</w:t>
    </w:r>
    <w:r w:rsidR="005215AC" w:rsidRPr="00980359">
      <w:rPr>
        <w:u w:val="single"/>
      </w:rPr>
      <w:t>!</w:t>
    </w:r>
    <w:r>
      <w:tab/>
    </w:r>
    <w:r>
      <w:tab/>
      <w:t xml:space="preserve">Page </w:t>
    </w:r>
    <w:r>
      <w:fldChar w:fldCharType="begin"/>
    </w:r>
    <w:r>
      <w:instrText xml:space="preserve"> PAGE  \* MERGEFORMAT </w:instrText>
    </w:r>
    <w:r>
      <w:fldChar w:fldCharType="separate"/>
    </w:r>
    <w:r w:rsidR="004462C8" w:rsidRPr="004462C8">
      <w:rPr>
        <w:noProof/>
        <w:lang w:eastAsia="zh-CN"/>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A1F" w:rsidRDefault="004B2A1F">
    <w:pPr>
      <w:pStyle w:val="a7"/>
      <w:tabs>
        <w:tab w:val="clear" w:pos="9360"/>
        <w:tab w:val="right" w:pos="9630"/>
      </w:tabs>
    </w:pPr>
    <w:r>
      <w:t>Software</w:t>
    </w:r>
    <w:r>
      <w:rPr>
        <w:sz w:val="24"/>
      </w:rPr>
      <w:t xml:space="preserve"> </w:t>
    </w:r>
    <w:r>
      <w:t xml:space="preserve">Requirements Specification for </w:t>
    </w:r>
    <w:r w:rsidRPr="00980359">
      <w:rPr>
        <w:u w:val="single"/>
      </w:rPr>
      <w:t>Brew Day</w:t>
    </w:r>
    <w:r w:rsidR="005215AC" w:rsidRPr="00980359">
      <w:rPr>
        <w:u w:val="single"/>
      </w:rPr>
      <w:t>!</w:t>
    </w:r>
    <w:r>
      <w:tab/>
    </w:r>
    <w:r>
      <w:tab/>
      <w:t xml:space="preserve">Page </w:t>
    </w:r>
    <w:r>
      <w:fldChar w:fldCharType="begin"/>
    </w:r>
    <w:r>
      <w:instrText xml:space="preserve"> PAGE  \* MERGEFORMAT </w:instrText>
    </w:r>
    <w:r>
      <w:fldChar w:fldCharType="separate"/>
    </w:r>
    <w:r w:rsidR="004462C8" w:rsidRPr="004462C8">
      <w:rPr>
        <w:noProof/>
        <w:lang w:eastAsia="zh-CN"/>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7C32EC"/>
    <w:multiLevelType w:val="hybridMultilevel"/>
    <w:tmpl w:val="8208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82257"/>
    <w:multiLevelType w:val="hybridMultilevel"/>
    <w:tmpl w:val="4720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o Laurence">
    <w15:presenceInfo w15:providerId="Windows Live" w15:userId="7aaeb8cd13abf3e4"/>
  </w15:person>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32AFC"/>
    <w:rsid w:val="0005308F"/>
    <w:rsid w:val="0007732B"/>
    <w:rsid w:val="00143E9D"/>
    <w:rsid w:val="00172A27"/>
    <w:rsid w:val="0017698C"/>
    <w:rsid w:val="002150C7"/>
    <w:rsid w:val="002C5DFA"/>
    <w:rsid w:val="002D5D6D"/>
    <w:rsid w:val="002E7FA8"/>
    <w:rsid w:val="00303D6B"/>
    <w:rsid w:val="00305F05"/>
    <w:rsid w:val="00314E77"/>
    <w:rsid w:val="00336D23"/>
    <w:rsid w:val="00387714"/>
    <w:rsid w:val="003B0C8A"/>
    <w:rsid w:val="003C413F"/>
    <w:rsid w:val="003D186E"/>
    <w:rsid w:val="003D38C0"/>
    <w:rsid w:val="003D4B49"/>
    <w:rsid w:val="00430F0D"/>
    <w:rsid w:val="004462C8"/>
    <w:rsid w:val="00474C58"/>
    <w:rsid w:val="00481DF1"/>
    <w:rsid w:val="004B2A1F"/>
    <w:rsid w:val="004D1F10"/>
    <w:rsid w:val="004E38ED"/>
    <w:rsid w:val="005215AC"/>
    <w:rsid w:val="005534CA"/>
    <w:rsid w:val="00564F02"/>
    <w:rsid w:val="00580D94"/>
    <w:rsid w:val="005B0FF6"/>
    <w:rsid w:val="005C1005"/>
    <w:rsid w:val="005D12A8"/>
    <w:rsid w:val="005E0209"/>
    <w:rsid w:val="005E0BF1"/>
    <w:rsid w:val="00613D1B"/>
    <w:rsid w:val="0062714B"/>
    <w:rsid w:val="00662243"/>
    <w:rsid w:val="006A2634"/>
    <w:rsid w:val="006B101E"/>
    <w:rsid w:val="006C2A53"/>
    <w:rsid w:val="006C58E7"/>
    <w:rsid w:val="006E4C89"/>
    <w:rsid w:val="007053EE"/>
    <w:rsid w:val="00724862"/>
    <w:rsid w:val="00727793"/>
    <w:rsid w:val="00744C7A"/>
    <w:rsid w:val="00754145"/>
    <w:rsid w:val="007706AF"/>
    <w:rsid w:val="00773736"/>
    <w:rsid w:val="00781DA9"/>
    <w:rsid w:val="007905FC"/>
    <w:rsid w:val="007E4F49"/>
    <w:rsid w:val="007E70D3"/>
    <w:rsid w:val="0080090F"/>
    <w:rsid w:val="00830DE7"/>
    <w:rsid w:val="00842190"/>
    <w:rsid w:val="008647E8"/>
    <w:rsid w:val="00876EE8"/>
    <w:rsid w:val="00887E11"/>
    <w:rsid w:val="00897635"/>
    <w:rsid w:val="00910DC1"/>
    <w:rsid w:val="00920FBE"/>
    <w:rsid w:val="00927AD2"/>
    <w:rsid w:val="009659BD"/>
    <w:rsid w:val="00970CA6"/>
    <w:rsid w:val="00977BDE"/>
    <w:rsid w:val="00980359"/>
    <w:rsid w:val="009B0DDC"/>
    <w:rsid w:val="009B4C18"/>
    <w:rsid w:val="009E5717"/>
    <w:rsid w:val="00A25073"/>
    <w:rsid w:val="00A47BF7"/>
    <w:rsid w:val="00A54503"/>
    <w:rsid w:val="00A55821"/>
    <w:rsid w:val="00A65935"/>
    <w:rsid w:val="00A916C3"/>
    <w:rsid w:val="00AA58B2"/>
    <w:rsid w:val="00AC04BB"/>
    <w:rsid w:val="00B0473E"/>
    <w:rsid w:val="00B23163"/>
    <w:rsid w:val="00B73362"/>
    <w:rsid w:val="00BB3F95"/>
    <w:rsid w:val="00BC1EDB"/>
    <w:rsid w:val="00BC66E9"/>
    <w:rsid w:val="00BE7E0A"/>
    <w:rsid w:val="00C5557A"/>
    <w:rsid w:val="00C95117"/>
    <w:rsid w:val="00CC05E2"/>
    <w:rsid w:val="00D06D67"/>
    <w:rsid w:val="00D33C23"/>
    <w:rsid w:val="00D53465"/>
    <w:rsid w:val="00D87E35"/>
    <w:rsid w:val="00DD46A0"/>
    <w:rsid w:val="00E164E4"/>
    <w:rsid w:val="00E275EC"/>
    <w:rsid w:val="00E777CE"/>
    <w:rsid w:val="00E800D5"/>
    <w:rsid w:val="00E93B79"/>
    <w:rsid w:val="00E960F6"/>
    <w:rsid w:val="00EA63AA"/>
    <w:rsid w:val="00ED05D6"/>
    <w:rsid w:val="00ED55CC"/>
    <w:rsid w:val="00EF01DC"/>
    <w:rsid w:val="00F27450"/>
    <w:rsid w:val="00F5682A"/>
    <w:rsid w:val="00F72C4A"/>
    <w:rsid w:val="00F744B8"/>
    <w:rsid w:val="00FB04FF"/>
    <w:rsid w:val="00FC0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90E9BA3"/>
  <w15:chartTrackingRefBased/>
  <w15:docId w15:val="{B1AED8E9-9345-47E3-87F5-752B79D0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character" w:styleId="a5">
    <w:name w:val="page number"/>
    <w:basedOn w:val="a0"/>
  </w:style>
  <w:style w:type="paragraph" w:styleId="TOC7">
    <w:name w:val="toc 7"/>
    <w:basedOn w:val="a"/>
    <w:next w:val="a"/>
    <w:pPr>
      <w:tabs>
        <w:tab w:val="right" w:leader="dot" w:pos="9360"/>
      </w:tabs>
      <w:ind w:left="1440"/>
    </w:pPr>
  </w:style>
  <w:style w:type="paragraph" w:customStyle="1" w:styleId="line">
    <w:name w:val="line"/>
    <w:basedOn w:val="a6"/>
    <w:pPr>
      <w:pBdr>
        <w:top w:val="single" w:sz="36" w:space="1" w:color="auto"/>
      </w:pBdr>
      <w:spacing w:after="0"/>
    </w:pPr>
    <w:rPr>
      <w:sz w:val="40"/>
    </w:rPr>
  </w:style>
  <w:style w:type="paragraph" w:customStyle="1" w:styleId="SuperTitle">
    <w:name w:val="SuperTitle"/>
    <w:basedOn w:val="a6"/>
    <w:next w:val="a"/>
    <w:pPr>
      <w:pBdr>
        <w:top w:val="single" w:sz="48" w:space="1" w:color="auto"/>
      </w:pBdr>
      <w:spacing w:before="960" w:after="0"/>
    </w:pPr>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ByLine">
    <w:name w:val="ByLine"/>
    <w:basedOn w:val="a6"/>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a"/>
    <w:pPr>
      <w:spacing w:line="220" w:lineRule="exact"/>
      <w:ind w:left="1350" w:hanging="716"/>
    </w:pPr>
    <w:rPr>
      <w:rFonts w:ascii="Arial" w:hAnsi="Arial"/>
      <w:i/>
      <w:sz w:val="22"/>
    </w:rPr>
  </w:style>
  <w:style w:type="paragraph" w:customStyle="1" w:styleId="template">
    <w:name w:val="template"/>
    <w:basedOn w:val="a"/>
    <w:rPr>
      <w:rFonts w:ascii="Arial" w:hAnsi="Arial"/>
      <w:i/>
      <w:sz w:val="22"/>
    </w:rPr>
  </w:style>
  <w:style w:type="paragraph" w:customStyle="1" w:styleId="TOCEntry">
    <w:name w:val="TOCEntry"/>
    <w:basedOn w:val="a"/>
    <w:pPr>
      <w:keepNext/>
      <w:keepLines/>
      <w:spacing w:before="120" w:after="240" w:line="240" w:lineRule="atLeast"/>
    </w:pPr>
    <w:rPr>
      <w:b/>
      <w:sz w:val="36"/>
    </w:rPr>
  </w:style>
  <w:style w:type="paragraph" w:customStyle="1" w:styleId="level5">
    <w:name w:val="level 5"/>
    <w:basedOn w:val="a"/>
    <w:pPr>
      <w:tabs>
        <w:tab w:val="left" w:pos="2520"/>
      </w:tabs>
      <w:ind w:left="1440"/>
    </w:pPr>
  </w:style>
  <w:style w:type="paragraph" w:customStyle="1" w:styleId="level4">
    <w:name w:val="level 4"/>
    <w:basedOn w:val="a"/>
    <w:pPr>
      <w:spacing w:before="120" w:after="120"/>
      <w:ind w:left="634"/>
    </w:pPr>
  </w:style>
  <w:style w:type="paragraph" w:customStyle="1" w:styleId="heading1">
    <w:name w:val="heading1"/>
    <w:basedOn w:val="a"/>
    <w:pPr>
      <w:tabs>
        <w:tab w:val="left" w:pos="450"/>
        <w:tab w:val="left" w:pos="1080"/>
        <w:tab w:val="left" w:pos="1800"/>
        <w:tab w:val="left" w:pos="2610"/>
      </w:tabs>
    </w:pPr>
  </w:style>
  <w:style w:type="paragraph" w:customStyle="1" w:styleId="bullet">
    <w:name w:val="bullet"/>
    <w:basedOn w:val="a"/>
    <w:rPr>
      <w:rFonts w:ascii="Arial" w:hAnsi="Arial"/>
      <w:sz w:val="20"/>
    </w:rPr>
  </w:style>
  <w:style w:type="paragraph" w:styleId="a6">
    <w:name w:val="Title"/>
    <w:basedOn w:val="a"/>
    <w:qFormat/>
    <w:pPr>
      <w:spacing w:before="240" w:after="720" w:line="240" w:lineRule="auto"/>
      <w:jc w:val="right"/>
    </w:pPr>
    <w:rPr>
      <w:rFonts w:ascii="Arial" w:hAnsi="Arial"/>
      <w:b/>
      <w:kern w:val="28"/>
      <w:sz w:val="64"/>
    </w:rPr>
  </w:style>
  <w:style w:type="paragraph" w:styleId="TOC9">
    <w:name w:val="toc 9"/>
    <w:basedOn w:val="a"/>
    <w:next w:val="a"/>
    <w:pPr>
      <w:tabs>
        <w:tab w:val="right" w:leader="dot" w:pos="9360"/>
      </w:tabs>
      <w:ind w:left="1920"/>
    </w:pPr>
  </w:style>
  <w:style w:type="paragraph" w:styleId="TOC2">
    <w:name w:val="toc 2"/>
    <w:basedOn w:val="a"/>
    <w:next w:val="a"/>
    <w:uiPriority w:val="39"/>
    <w:pPr>
      <w:tabs>
        <w:tab w:val="right" w:leader="dot" w:pos="9360"/>
      </w:tabs>
      <w:spacing w:line="220" w:lineRule="exact"/>
      <w:ind w:left="270"/>
      <w:jc w:val="both"/>
    </w:pPr>
    <w:rPr>
      <w:sz w:val="22"/>
    </w:rPr>
  </w:style>
  <w:style w:type="paragraph" w:styleId="TOC6">
    <w:name w:val="toc 6"/>
    <w:basedOn w:val="a"/>
    <w:next w:val="a"/>
    <w:pPr>
      <w:tabs>
        <w:tab w:val="right" w:leader="dot" w:pos="9360"/>
      </w:tabs>
      <w:ind w:left="1200"/>
    </w:pPr>
  </w:style>
  <w:style w:type="paragraph" w:styleId="TOC4">
    <w:name w:val="toc 4"/>
    <w:basedOn w:val="a"/>
    <w:next w:val="a"/>
    <w:pPr>
      <w:tabs>
        <w:tab w:val="right" w:leader="dot" w:pos="9360"/>
      </w:tabs>
      <w:ind w:left="720"/>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lang w:eastAsia="zh-CN"/>
    </w:rPr>
  </w:style>
  <w:style w:type="paragraph" w:styleId="a7">
    <w:name w:val="header"/>
    <w:basedOn w:val="a"/>
    <w:pPr>
      <w:tabs>
        <w:tab w:val="center" w:pos="4680"/>
        <w:tab w:val="right" w:pos="9360"/>
      </w:tabs>
    </w:pPr>
    <w:rPr>
      <w:b/>
      <w:i/>
      <w:sz w:val="20"/>
    </w:rPr>
  </w:style>
  <w:style w:type="paragraph" w:styleId="a8">
    <w:name w:val="footer"/>
    <w:basedOn w:val="a"/>
    <w:pPr>
      <w:tabs>
        <w:tab w:val="center" w:pos="4680"/>
        <w:tab w:val="right" w:pos="9360"/>
      </w:tabs>
    </w:pPr>
    <w:rPr>
      <w:b/>
      <w:i/>
      <w:sz w:val="20"/>
    </w:rPr>
  </w:style>
  <w:style w:type="paragraph" w:styleId="TOC8">
    <w:name w:val="toc 8"/>
    <w:basedOn w:val="a"/>
    <w:next w:val="a"/>
    <w:pPr>
      <w:tabs>
        <w:tab w:val="right" w:leader="dot" w:pos="9360"/>
      </w:tabs>
      <w:ind w:left="1680"/>
    </w:pPr>
  </w:style>
  <w:style w:type="paragraph" w:styleId="TOC3">
    <w:name w:val="toc 3"/>
    <w:basedOn w:val="a"/>
    <w:next w:val="a"/>
    <w:pPr>
      <w:tabs>
        <w:tab w:val="left" w:pos="1200"/>
        <w:tab w:val="right" w:leader="dot" w:pos="9360"/>
      </w:tabs>
      <w:ind w:left="480"/>
    </w:pPr>
    <w:rPr>
      <w:sz w:val="22"/>
      <w:lang w:eastAsia="zh-CN"/>
    </w:rPr>
  </w:style>
  <w:style w:type="paragraph" w:styleId="TOC5">
    <w:name w:val="toc 5"/>
    <w:basedOn w:val="a"/>
    <w:next w:val="a"/>
    <w:pPr>
      <w:tabs>
        <w:tab w:val="right" w:leader="dot" w:pos="9360"/>
      </w:tabs>
      <w:ind w:left="960"/>
    </w:pPr>
  </w:style>
  <w:style w:type="paragraph" w:styleId="a9">
    <w:name w:val="List Paragraph"/>
    <w:basedOn w:val="a"/>
    <w:uiPriority w:val="34"/>
    <w:qFormat/>
    <w:rsid w:val="00744C7A"/>
    <w:pPr>
      <w:ind w:left="720"/>
      <w:contextualSpacing/>
    </w:pPr>
  </w:style>
  <w:style w:type="paragraph" w:styleId="aa">
    <w:name w:val="Balloon Text"/>
    <w:basedOn w:val="a"/>
    <w:link w:val="ab"/>
    <w:uiPriority w:val="99"/>
    <w:semiHidden/>
    <w:unhideWhenUsed/>
    <w:rsid w:val="00744C7A"/>
    <w:pPr>
      <w:spacing w:line="240" w:lineRule="auto"/>
    </w:pPr>
    <w:rPr>
      <w:rFonts w:ascii="Segoe UI" w:hAnsi="Segoe UI" w:cs="Segoe UI"/>
      <w:sz w:val="18"/>
      <w:szCs w:val="18"/>
    </w:rPr>
  </w:style>
  <w:style w:type="character" w:customStyle="1" w:styleId="ab">
    <w:name w:val="批注框文本 字符"/>
    <w:basedOn w:val="a0"/>
    <w:link w:val="aa"/>
    <w:uiPriority w:val="99"/>
    <w:semiHidden/>
    <w:rsid w:val="00744C7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02DB8-534F-4AD1-B3CD-27DA7E91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1474</Words>
  <Characters>8403</Characters>
  <Application>Microsoft Office Word</Application>
  <DocSecurity>0</DocSecurity>
  <PresentationFormat/>
  <Lines>70</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Cerf</dc:creator>
  <cp:keywords/>
  <dc:description/>
  <cp:lastModifiedBy>Luo Laurence</cp:lastModifiedBy>
  <cp:revision>67</cp:revision>
  <dcterms:created xsi:type="dcterms:W3CDTF">2019-03-12T11:31:00Z</dcterms:created>
  <dcterms:modified xsi:type="dcterms:W3CDTF">2019-03-12T12:34:00Z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